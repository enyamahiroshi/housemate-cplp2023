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A9A61" w14:textId="5531B050" w:rsidR="00960B8D" w:rsidRPr="001566BD" w:rsidRDefault="00EA5814">
      <w:pPr>
        <w:rPr>
          <w:b/>
          <w:bCs/>
        </w:rPr>
      </w:pPr>
      <w:r w:rsidRPr="001566BD">
        <w:rPr>
          <w:rFonts w:hint="eastAsia"/>
          <w:b/>
          <w:bCs/>
        </w:rPr>
        <w:t>202</w:t>
      </w:r>
      <w:r w:rsidR="001566BD" w:rsidRPr="001566BD">
        <w:rPr>
          <w:b/>
          <w:bCs/>
        </w:rPr>
        <w:t>3</w:t>
      </w:r>
      <w:r w:rsidR="00960B8D" w:rsidRPr="001566BD">
        <w:rPr>
          <w:rFonts w:hint="eastAsia"/>
          <w:b/>
          <w:bCs/>
        </w:rPr>
        <w:t>年度　繁忙期</w:t>
      </w:r>
      <w:r w:rsidR="00960B8D" w:rsidRPr="001566BD">
        <w:rPr>
          <w:b/>
          <w:bCs/>
        </w:rPr>
        <w:t>CP</w:t>
      </w:r>
      <w:r w:rsidR="00960B8D" w:rsidRPr="001566BD">
        <w:rPr>
          <w:rFonts w:hint="eastAsia"/>
          <w:b/>
          <w:bCs/>
        </w:rPr>
        <w:t>応募・アンケートフォーム原稿</w:t>
      </w:r>
    </w:p>
    <w:p w14:paraId="3126FEF0" w14:textId="6BF6752A" w:rsidR="00960B8D" w:rsidRPr="00360BBD" w:rsidRDefault="00960B8D">
      <w:pPr>
        <w:pBdr>
          <w:bottom w:val="single" w:sz="6" w:space="1" w:color="auto"/>
        </w:pBdr>
      </w:pPr>
    </w:p>
    <w:p w14:paraId="02320356" w14:textId="6E45BE48" w:rsidR="00960B8D" w:rsidRDefault="00960B8D"/>
    <w:p w14:paraId="04A1CC77" w14:textId="45494891" w:rsidR="00360BBD" w:rsidRDefault="00360BBD">
      <w:r>
        <w:rPr>
          <w:rFonts w:hint="eastAsia"/>
        </w:rPr>
        <w:t>＜タイトル名＞</w:t>
      </w:r>
    </w:p>
    <w:p w14:paraId="2771C967" w14:textId="4DB421A2" w:rsidR="00360BBD" w:rsidRDefault="00360BBD">
      <w:r>
        <w:rPr>
          <w:rFonts w:hint="eastAsia"/>
        </w:rPr>
        <w:t>ハウスメイトさんのふしめ応援キャンペーン</w:t>
      </w:r>
    </w:p>
    <w:p w14:paraId="181A29B6" w14:textId="77777777" w:rsidR="00360BBD" w:rsidRPr="001566BD" w:rsidRDefault="00360BBD"/>
    <w:p w14:paraId="788EEDAB" w14:textId="3EEE0A9E" w:rsidR="0066636D" w:rsidRPr="001566BD" w:rsidRDefault="00960B8D">
      <w:r w:rsidRPr="001566BD">
        <w:t>&lt;</w:t>
      </w:r>
      <w:r w:rsidRPr="001566BD">
        <w:rPr>
          <w:rFonts w:hint="eastAsia"/>
        </w:rPr>
        <w:t>ご確認事項</w:t>
      </w:r>
      <w:r w:rsidRPr="001566BD">
        <w:t>&gt;</w:t>
      </w:r>
    </w:p>
    <w:p w14:paraId="71C3D399" w14:textId="7BD38BF8" w:rsidR="00960B8D" w:rsidRPr="001566BD" w:rsidRDefault="00960B8D">
      <w:r w:rsidRPr="001566BD">
        <w:rPr>
          <w:rFonts w:hint="eastAsia"/>
        </w:rPr>
        <w:t>下記原稿にて、本年度（2</w:t>
      </w:r>
      <w:r w:rsidRPr="001566BD">
        <w:t>02</w:t>
      </w:r>
      <w:r w:rsidR="001566BD">
        <w:t>3</w:t>
      </w:r>
      <w:r w:rsidRPr="001566BD">
        <w:rPr>
          <w:rFonts w:hint="eastAsia"/>
        </w:rPr>
        <w:t>年度）繁忙期</w:t>
      </w:r>
      <w:r w:rsidRPr="001566BD">
        <w:t>CP</w:t>
      </w:r>
      <w:r w:rsidRPr="001566BD">
        <w:rPr>
          <w:rFonts w:hint="eastAsia"/>
        </w:rPr>
        <w:t>のアンケート内容に問題ないか確認ください。</w:t>
      </w:r>
    </w:p>
    <w:p w14:paraId="4E1CB4BC" w14:textId="6D37957E" w:rsidR="00960B8D" w:rsidRPr="001566BD" w:rsidRDefault="00960B8D">
      <w:pPr>
        <w:pBdr>
          <w:bottom w:val="single" w:sz="6" w:space="1" w:color="auto"/>
        </w:pBdr>
      </w:pPr>
    </w:p>
    <w:p w14:paraId="59266D9B" w14:textId="1E40C4B7" w:rsidR="00960B8D" w:rsidRPr="001566BD" w:rsidRDefault="00960B8D"/>
    <w:p w14:paraId="6ADAAE4F" w14:textId="18416A8C" w:rsidR="0066636D" w:rsidRPr="001566BD" w:rsidRDefault="0066636D" w:rsidP="0066636D">
      <w:r w:rsidRPr="001566BD">
        <w:t>Q1　あなたの性別をお選びください。</w:t>
      </w:r>
      <w:ins w:id="0" w:author="do walk talk LLC." w:date="2023-11-10T11:00:00Z">
        <w:r w:rsidR="005B3C16">
          <w:rPr>
            <w:rFonts w:hint="eastAsia"/>
          </w:rPr>
          <w:t>（必須項目から除外）</w:t>
        </w:r>
      </w:ins>
    </w:p>
    <w:p w14:paraId="625E02A2" w14:textId="77777777" w:rsidR="0066636D" w:rsidRPr="001566BD" w:rsidRDefault="0066636D" w:rsidP="0066636D"/>
    <w:p w14:paraId="4B97FD75" w14:textId="77777777" w:rsidR="0066636D" w:rsidRPr="001566BD" w:rsidRDefault="0066636D" w:rsidP="0066636D">
      <w:r w:rsidRPr="001566BD">
        <w:rPr>
          <w:rFonts w:hint="eastAsia"/>
        </w:rPr>
        <w:t>男性</w:t>
      </w:r>
    </w:p>
    <w:p w14:paraId="20E34DF8" w14:textId="77777777" w:rsidR="0066636D" w:rsidRPr="001566BD" w:rsidRDefault="0066636D" w:rsidP="0066636D">
      <w:r w:rsidRPr="001566BD">
        <w:rPr>
          <w:rFonts w:hint="eastAsia"/>
        </w:rPr>
        <w:t>女性</w:t>
      </w:r>
    </w:p>
    <w:p w14:paraId="4B32DC1D" w14:textId="77777777" w:rsidR="0066636D" w:rsidRPr="001566BD" w:rsidRDefault="0066636D" w:rsidP="0066636D">
      <w:pPr>
        <w:pBdr>
          <w:bottom w:val="single" w:sz="6" w:space="1" w:color="auto"/>
        </w:pBdr>
      </w:pPr>
    </w:p>
    <w:p w14:paraId="3A716B6B" w14:textId="77777777" w:rsidR="0066636D" w:rsidRPr="001566BD" w:rsidRDefault="0066636D" w:rsidP="0066636D"/>
    <w:p w14:paraId="2C32AB88" w14:textId="77777777" w:rsidR="0066636D" w:rsidRPr="001566BD" w:rsidRDefault="0066636D" w:rsidP="0066636D">
      <w:r w:rsidRPr="001566BD">
        <w:t>Q2　あなたの年代をお選びください。</w:t>
      </w:r>
    </w:p>
    <w:p w14:paraId="2EEB5B12" w14:textId="77777777" w:rsidR="0066636D" w:rsidRPr="001566BD" w:rsidRDefault="0066636D" w:rsidP="0066636D"/>
    <w:p w14:paraId="16119324" w14:textId="77777777" w:rsidR="0066636D" w:rsidRPr="001566BD" w:rsidRDefault="0066636D" w:rsidP="0066636D">
      <w:r w:rsidRPr="001566BD">
        <w:t>10代</w:t>
      </w:r>
    </w:p>
    <w:p w14:paraId="3B467823" w14:textId="77777777" w:rsidR="0066636D" w:rsidRPr="001566BD" w:rsidRDefault="0066636D" w:rsidP="0066636D">
      <w:r w:rsidRPr="001566BD">
        <w:t>20代</w:t>
      </w:r>
    </w:p>
    <w:p w14:paraId="197BA910" w14:textId="77777777" w:rsidR="0066636D" w:rsidRPr="001566BD" w:rsidRDefault="0066636D" w:rsidP="0066636D">
      <w:r w:rsidRPr="001566BD">
        <w:t>30代</w:t>
      </w:r>
    </w:p>
    <w:p w14:paraId="38119631" w14:textId="77777777" w:rsidR="0066636D" w:rsidRPr="001566BD" w:rsidRDefault="0066636D" w:rsidP="0066636D">
      <w:r w:rsidRPr="001566BD">
        <w:t>40代</w:t>
      </w:r>
    </w:p>
    <w:p w14:paraId="15BBA54D" w14:textId="77777777" w:rsidR="0066636D" w:rsidRPr="001566BD" w:rsidRDefault="0066636D" w:rsidP="0066636D">
      <w:r w:rsidRPr="001566BD">
        <w:t>50代</w:t>
      </w:r>
    </w:p>
    <w:p w14:paraId="5AC14A18" w14:textId="77777777" w:rsidR="0066636D" w:rsidRPr="001566BD" w:rsidRDefault="0066636D" w:rsidP="0066636D">
      <w:r w:rsidRPr="001566BD">
        <w:t>60代以上</w:t>
      </w:r>
    </w:p>
    <w:p w14:paraId="444473BA" w14:textId="77777777" w:rsidR="0066636D" w:rsidRPr="001566BD" w:rsidRDefault="0066636D" w:rsidP="0066636D">
      <w:pPr>
        <w:pBdr>
          <w:bottom w:val="single" w:sz="6" w:space="1" w:color="auto"/>
        </w:pBdr>
      </w:pPr>
    </w:p>
    <w:p w14:paraId="760596AA" w14:textId="77777777" w:rsidR="0066636D" w:rsidRPr="001566BD" w:rsidRDefault="0066636D" w:rsidP="0066636D"/>
    <w:p w14:paraId="4F71EEBE" w14:textId="77777777" w:rsidR="0066636D" w:rsidRPr="001566BD" w:rsidRDefault="0066636D" w:rsidP="0066636D">
      <w:r w:rsidRPr="001566BD">
        <w:t>Q3　本日ご来店された店舗を一つお選びください。</w:t>
      </w:r>
    </w:p>
    <w:p w14:paraId="60E0D9F2" w14:textId="77777777" w:rsidR="0066636D" w:rsidRPr="001566BD" w:rsidRDefault="0066636D" w:rsidP="0066636D"/>
    <w:p w14:paraId="2D15FA79" w14:textId="77777777" w:rsidR="0066636D" w:rsidRPr="001566BD" w:rsidRDefault="0066636D" w:rsidP="0066636D">
      <w:r w:rsidRPr="001566BD">
        <w:rPr>
          <w:rFonts w:hint="eastAsia"/>
        </w:rPr>
        <w:t>東京エリア</w:t>
      </w:r>
    </w:p>
    <w:p w14:paraId="3F36BA77" w14:textId="77777777" w:rsidR="0066636D" w:rsidRPr="001566BD" w:rsidRDefault="0066636D" w:rsidP="0066636D">
      <w:r w:rsidRPr="001566BD">
        <w:tab/>
        <w:t>青戸店</w:t>
      </w:r>
    </w:p>
    <w:p w14:paraId="319C3E26" w14:textId="77777777" w:rsidR="0066636D" w:rsidRPr="001566BD" w:rsidRDefault="0066636D" w:rsidP="0066636D">
      <w:r w:rsidRPr="001566BD">
        <w:tab/>
        <w:t>上野店</w:t>
      </w:r>
    </w:p>
    <w:p w14:paraId="52090641" w14:textId="77777777" w:rsidR="0066636D" w:rsidRPr="001566BD" w:rsidRDefault="0066636D" w:rsidP="0066636D">
      <w:r w:rsidRPr="001566BD">
        <w:tab/>
        <w:t>北千住店</w:t>
      </w:r>
    </w:p>
    <w:p w14:paraId="3F41CC45" w14:textId="77777777" w:rsidR="0066636D" w:rsidRPr="001566BD" w:rsidRDefault="0066636D" w:rsidP="0066636D">
      <w:r w:rsidRPr="001566BD">
        <w:tab/>
        <w:t>錦糸町店</w:t>
      </w:r>
    </w:p>
    <w:p w14:paraId="5A46590B" w14:textId="77777777" w:rsidR="0066636D" w:rsidRPr="001566BD" w:rsidRDefault="0066636D" w:rsidP="0066636D">
      <w:r w:rsidRPr="001566BD">
        <w:tab/>
        <w:t>国分寺店</w:t>
      </w:r>
    </w:p>
    <w:p w14:paraId="57D2DD00" w14:textId="77777777" w:rsidR="0066636D" w:rsidRPr="001566BD" w:rsidRDefault="0066636D" w:rsidP="0066636D">
      <w:r w:rsidRPr="001566BD">
        <w:tab/>
        <w:t>品川店</w:t>
      </w:r>
    </w:p>
    <w:p w14:paraId="4F753951" w14:textId="77777777" w:rsidR="0066636D" w:rsidRPr="001566BD" w:rsidRDefault="0066636D" w:rsidP="0066636D">
      <w:r w:rsidRPr="001566BD">
        <w:lastRenderedPageBreak/>
        <w:tab/>
        <w:t>渋谷店</w:t>
      </w:r>
    </w:p>
    <w:p w14:paraId="5F24BCFA" w14:textId="77777777" w:rsidR="0066636D" w:rsidRPr="001566BD" w:rsidRDefault="0066636D" w:rsidP="0066636D">
      <w:r w:rsidRPr="001566BD">
        <w:tab/>
        <w:t>下北沢店</w:t>
      </w:r>
    </w:p>
    <w:p w14:paraId="1F72B9E2" w14:textId="77777777" w:rsidR="0066636D" w:rsidRPr="001566BD" w:rsidRDefault="0066636D" w:rsidP="0066636D">
      <w:r w:rsidRPr="001566BD">
        <w:tab/>
        <w:t>石神井公園店</w:t>
      </w:r>
    </w:p>
    <w:p w14:paraId="52D6A3EC" w14:textId="5601C92C" w:rsidR="0066636D" w:rsidRPr="001566BD" w:rsidRDefault="0066636D" w:rsidP="0066636D">
      <w:pPr>
        <w:rPr>
          <w:strike/>
        </w:rPr>
      </w:pPr>
      <w:r w:rsidRPr="001566BD">
        <w:tab/>
        <w:t>新宿店</w:t>
      </w:r>
    </w:p>
    <w:p w14:paraId="0F5B81FC" w14:textId="77777777" w:rsidR="0066636D" w:rsidRPr="001566BD" w:rsidRDefault="0066636D" w:rsidP="0066636D">
      <w:r w:rsidRPr="001566BD">
        <w:tab/>
        <w:t>立川店</w:t>
      </w:r>
    </w:p>
    <w:p w14:paraId="44964D94" w14:textId="77777777" w:rsidR="0066636D" w:rsidRPr="001566BD" w:rsidRDefault="0066636D" w:rsidP="0066636D">
      <w:r w:rsidRPr="001566BD">
        <w:tab/>
        <w:t>調布店</w:t>
      </w:r>
    </w:p>
    <w:p w14:paraId="552B06F9" w14:textId="77777777" w:rsidR="0066636D" w:rsidRPr="001566BD" w:rsidRDefault="0066636D" w:rsidP="0066636D">
      <w:r w:rsidRPr="001566BD">
        <w:tab/>
        <w:t>中野店</w:t>
      </w:r>
    </w:p>
    <w:p w14:paraId="6EB760FC" w14:textId="77777777" w:rsidR="0066636D" w:rsidRPr="001566BD" w:rsidRDefault="0066636D" w:rsidP="0066636D">
      <w:r w:rsidRPr="001566BD">
        <w:tab/>
        <w:t>八王子店</w:t>
      </w:r>
    </w:p>
    <w:p w14:paraId="0C109E48" w14:textId="77777777" w:rsidR="0066636D" w:rsidRPr="001566BD" w:rsidRDefault="0066636D" w:rsidP="0066636D">
      <w:r w:rsidRPr="001566BD">
        <w:tab/>
        <w:t>本店</w:t>
      </w:r>
    </w:p>
    <w:p w14:paraId="7494F802" w14:textId="77777777" w:rsidR="0066636D" w:rsidRPr="001566BD" w:rsidRDefault="0066636D" w:rsidP="0066636D">
      <w:r w:rsidRPr="001566BD">
        <w:tab/>
        <w:t>三鷹店</w:t>
      </w:r>
    </w:p>
    <w:p w14:paraId="11FB6C5A" w14:textId="77777777" w:rsidR="0066636D" w:rsidRPr="001566BD" w:rsidRDefault="0066636D" w:rsidP="0066636D">
      <w:r w:rsidRPr="001566BD">
        <w:tab/>
        <w:t>目黒店</w:t>
      </w:r>
    </w:p>
    <w:p w14:paraId="7578637A" w14:textId="77777777" w:rsidR="0066636D" w:rsidRPr="001566BD" w:rsidRDefault="0066636D" w:rsidP="0066636D">
      <w:r w:rsidRPr="001566BD">
        <w:tab/>
        <w:t>門前仲町店</w:t>
      </w:r>
    </w:p>
    <w:p w14:paraId="268D34A9" w14:textId="77777777" w:rsidR="0066636D" w:rsidRPr="001566BD" w:rsidRDefault="0066636D" w:rsidP="0066636D">
      <w:r w:rsidRPr="001566BD">
        <w:rPr>
          <w:rFonts w:hint="eastAsia"/>
        </w:rPr>
        <w:t>千葉エリア</w:t>
      </w:r>
    </w:p>
    <w:p w14:paraId="1229FC42" w14:textId="77777777" w:rsidR="0066636D" w:rsidRPr="001566BD" w:rsidRDefault="0066636D" w:rsidP="0066636D">
      <w:r w:rsidRPr="001566BD">
        <w:tab/>
        <w:t>市原店</w:t>
      </w:r>
    </w:p>
    <w:p w14:paraId="6FBF20AD" w14:textId="77777777" w:rsidR="0066636D" w:rsidRPr="001566BD" w:rsidRDefault="0066636D" w:rsidP="0066636D">
      <w:r w:rsidRPr="001566BD">
        <w:tab/>
      </w:r>
      <w:proofErr w:type="gramStart"/>
      <w:r w:rsidRPr="001566BD">
        <w:t>おゆみ</w:t>
      </w:r>
      <w:proofErr w:type="gramEnd"/>
      <w:r w:rsidRPr="001566BD">
        <w:t>野店</w:t>
      </w:r>
    </w:p>
    <w:p w14:paraId="12558F9A" w14:textId="77777777" w:rsidR="0066636D" w:rsidRPr="001566BD" w:rsidRDefault="0066636D" w:rsidP="0066636D">
      <w:r w:rsidRPr="001566BD">
        <w:tab/>
        <w:t>柏店</w:t>
      </w:r>
    </w:p>
    <w:p w14:paraId="7772B912" w14:textId="77777777" w:rsidR="0066636D" w:rsidRPr="001566BD" w:rsidRDefault="0066636D" w:rsidP="0066636D">
      <w:r w:rsidRPr="001566BD">
        <w:tab/>
        <w:t>勝田台店</w:t>
      </w:r>
    </w:p>
    <w:p w14:paraId="0732D53D" w14:textId="77777777" w:rsidR="0066636D" w:rsidRPr="001566BD" w:rsidRDefault="0066636D" w:rsidP="0066636D">
      <w:r w:rsidRPr="001566BD">
        <w:tab/>
        <w:t>行徳店</w:t>
      </w:r>
    </w:p>
    <w:p w14:paraId="442B35A4" w14:textId="77777777" w:rsidR="0066636D" w:rsidRPr="001566BD" w:rsidRDefault="0066636D" w:rsidP="0066636D">
      <w:r w:rsidRPr="001566BD">
        <w:tab/>
        <w:t>新松戸店</w:t>
      </w:r>
    </w:p>
    <w:p w14:paraId="48B59C0F" w14:textId="77777777" w:rsidR="0066636D" w:rsidRPr="001566BD" w:rsidRDefault="0066636D" w:rsidP="0066636D">
      <w:r w:rsidRPr="001566BD">
        <w:tab/>
        <w:t>千葉店</w:t>
      </w:r>
    </w:p>
    <w:p w14:paraId="7A30D039" w14:textId="77777777" w:rsidR="0066636D" w:rsidRPr="001566BD" w:rsidRDefault="0066636D" w:rsidP="0066636D">
      <w:r w:rsidRPr="001566BD">
        <w:tab/>
        <w:t>津田沼店</w:t>
      </w:r>
    </w:p>
    <w:p w14:paraId="3DB126AC" w14:textId="77777777" w:rsidR="0066636D" w:rsidRPr="001566BD" w:rsidRDefault="0066636D" w:rsidP="0066636D">
      <w:r w:rsidRPr="001566BD">
        <w:tab/>
        <w:t>西船橋店</w:t>
      </w:r>
    </w:p>
    <w:p w14:paraId="50257A03" w14:textId="77777777" w:rsidR="0066636D" w:rsidRPr="001566BD" w:rsidRDefault="0066636D" w:rsidP="0066636D">
      <w:r w:rsidRPr="001566BD">
        <w:tab/>
        <w:t>幕張本郷店</w:t>
      </w:r>
    </w:p>
    <w:p w14:paraId="48C6A3A6" w14:textId="77777777" w:rsidR="0066636D" w:rsidRPr="001566BD" w:rsidRDefault="0066636D" w:rsidP="0066636D">
      <w:r w:rsidRPr="001566BD">
        <w:rPr>
          <w:rFonts w:hint="eastAsia"/>
        </w:rPr>
        <w:t>神奈川エリア</w:t>
      </w:r>
    </w:p>
    <w:p w14:paraId="0780F9FD" w14:textId="77777777" w:rsidR="0066636D" w:rsidRPr="001566BD" w:rsidRDefault="0066636D" w:rsidP="0066636D">
      <w:r w:rsidRPr="001566BD">
        <w:tab/>
        <w:t>厚木店</w:t>
      </w:r>
    </w:p>
    <w:p w14:paraId="7A031AD9" w14:textId="77777777" w:rsidR="0066636D" w:rsidRPr="001566BD" w:rsidRDefault="0066636D" w:rsidP="0066636D">
      <w:r w:rsidRPr="001566BD">
        <w:tab/>
        <w:t>大船店</w:t>
      </w:r>
    </w:p>
    <w:p w14:paraId="642A0305" w14:textId="77777777" w:rsidR="0066636D" w:rsidRPr="001566BD" w:rsidRDefault="0066636D" w:rsidP="0066636D">
      <w:r w:rsidRPr="001566BD">
        <w:tab/>
        <w:t>金沢文庫店</w:t>
      </w:r>
    </w:p>
    <w:p w14:paraId="3AC2D153" w14:textId="77777777" w:rsidR="0066636D" w:rsidRPr="001566BD" w:rsidRDefault="0066636D" w:rsidP="0066636D">
      <w:r w:rsidRPr="001566BD">
        <w:tab/>
        <w:t>上大岡店</w:t>
      </w:r>
    </w:p>
    <w:p w14:paraId="5EE53651" w14:textId="77777777" w:rsidR="0066636D" w:rsidRPr="001566BD" w:rsidRDefault="0066636D" w:rsidP="0066636D">
      <w:r w:rsidRPr="001566BD">
        <w:tab/>
        <w:t>川崎店</w:t>
      </w:r>
    </w:p>
    <w:p w14:paraId="1A61A11D" w14:textId="77777777" w:rsidR="0066636D" w:rsidRPr="001566BD" w:rsidRDefault="0066636D" w:rsidP="0066636D">
      <w:r w:rsidRPr="001566BD">
        <w:tab/>
        <w:t>相模大野店</w:t>
      </w:r>
    </w:p>
    <w:p w14:paraId="2E6E874A" w14:textId="77777777" w:rsidR="0066636D" w:rsidRPr="001566BD" w:rsidRDefault="0066636D" w:rsidP="0066636D">
      <w:r w:rsidRPr="001566BD">
        <w:tab/>
        <w:t>湘南台店</w:t>
      </w:r>
    </w:p>
    <w:p w14:paraId="6148ECBC" w14:textId="77777777" w:rsidR="0066636D" w:rsidRPr="001566BD" w:rsidRDefault="0066636D" w:rsidP="0066636D">
      <w:r w:rsidRPr="001566BD">
        <w:tab/>
        <w:t>新百合ヶ丘店</w:t>
      </w:r>
    </w:p>
    <w:p w14:paraId="45AED3BE" w14:textId="77777777" w:rsidR="0066636D" w:rsidRPr="001566BD" w:rsidRDefault="0066636D" w:rsidP="0066636D">
      <w:r w:rsidRPr="001566BD">
        <w:tab/>
        <w:t>たまプラーザ店</w:t>
      </w:r>
    </w:p>
    <w:p w14:paraId="5EFE0BFE" w14:textId="77777777" w:rsidR="0066636D" w:rsidRPr="001566BD" w:rsidRDefault="0066636D" w:rsidP="0066636D">
      <w:r w:rsidRPr="001566BD">
        <w:tab/>
        <w:t>戸塚店</w:t>
      </w:r>
    </w:p>
    <w:p w14:paraId="531F05A9" w14:textId="77777777" w:rsidR="0066636D" w:rsidRPr="001566BD" w:rsidRDefault="0066636D" w:rsidP="0066636D">
      <w:r w:rsidRPr="001566BD">
        <w:tab/>
        <w:t>橋本店</w:t>
      </w:r>
    </w:p>
    <w:p w14:paraId="6828FDEF" w14:textId="77777777" w:rsidR="0066636D" w:rsidRPr="001566BD" w:rsidRDefault="0066636D" w:rsidP="0066636D">
      <w:r w:rsidRPr="001566BD">
        <w:tab/>
        <w:t>平塚店</w:t>
      </w:r>
    </w:p>
    <w:p w14:paraId="07A295FD" w14:textId="77777777" w:rsidR="0066636D" w:rsidRPr="001566BD" w:rsidRDefault="0066636D" w:rsidP="0066636D">
      <w:r w:rsidRPr="001566BD">
        <w:lastRenderedPageBreak/>
        <w:tab/>
        <w:t>藤沢店</w:t>
      </w:r>
    </w:p>
    <w:p w14:paraId="0360CE6D" w14:textId="77777777" w:rsidR="0066636D" w:rsidRPr="001566BD" w:rsidRDefault="0066636D" w:rsidP="0066636D">
      <w:r w:rsidRPr="001566BD">
        <w:tab/>
        <w:t>二俣川店</w:t>
      </w:r>
    </w:p>
    <w:p w14:paraId="33DBD1F6" w14:textId="77777777" w:rsidR="0066636D" w:rsidRPr="001566BD" w:rsidRDefault="0066636D" w:rsidP="0066636D">
      <w:r w:rsidRPr="001566BD">
        <w:tab/>
        <w:t>溝の口店</w:t>
      </w:r>
    </w:p>
    <w:p w14:paraId="1312A436" w14:textId="77777777" w:rsidR="0066636D" w:rsidRPr="001566BD" w:rsidRDefault="0066636D" w:rsidP="0066636D">
      <w:r w:rsidRPr="001566BD">
        <w:tab/>
        <w:t>武蔵小杉店</w:t>
      </w:r>
    </w:p>
    <w:p w14:paraId="4D3256ED" w14:textId="77777777" w:rsidR="0066636D" w:rsidRPr="001566BD" w:rsidRDefault="0066636D" w:rsidP="0066636D">
      <w:r w:rsidRPr="001566BD">
        <w:tab/>
        <w:t>大和店</w:t>
      </w:r>
    </w:p>
    <w:p w14:paraId="1F3D9B7D" w14:textId="77777777" w:rsidR="0066636D" w:rsidRPr="001566BD" w:rsidRDefault="0066636D" w:rsidP="0066636D">
      <w:r w:rsidRPr="001566BD">
        <w:tab/>
        <w:t>横浜店</w:t>
      </w:r>
    </w:p>
    <w:p w14:paraId="1982D8A3" w14:textId="77777777" w:rsidR="0066636D" w:rsidRPr="001566BD" w:rsidRDefault="0066636D" w:rsidP="0066636D">
      <w:r w:rsidRPr="001566BD">
        <w:tab/>
        <w:t>横浜立場店</w:t>
      </w:r>
    </w:p>
    <w:p w14:paraId="4BBDB0F8" w14:textId="77777777" w:rsidR="0066636D" w:rsidRPr="001566BD" w:rsidRDefault="0066636D" w:rsidP="0066636D">
      <w:r w:rsidRPr="001566BD">
        <w:rPr>
          <w:rFonts w:hint="eastAsia"/>
        </w:rPr>
        <w:t>埼玉エリア</w:t>
      </w:r>
    </w:p>
    <w:p w14:paraId="473AE612" w14:textId="77777777" w:rsidR="0066636D" w:rsidRPr="001566BD" w:rsidRDefault="0066636D" w:rsidP="0066636D">
      <w:r w:rsidRPr="001566BD">
        <w:tab/>
        <w:t>浦和店</w:t>
      </w:r>
    </w:p>
    <w:p w14:paraId="3999216C" w14:textId="77777777" w:rsidR="0066636D" w:rsidRPr="001566BD" w:rsidRDefault="0066636D" w:rsidP="0066636D">
      <w:r w:rsidRPr="001566BD">
        <w:tab/>
        <w:t>大宮店</w:t>
      </w:r>
    </w:p>
    <w:p w14:paraId="42A400C1" w14:textId="77777777" w:rsidR="0066636D" w:rsidRPr="001566BD" w:rsidRDefault="0066636D" w:rsidP="0066636D">
      <w:r w:rsidRPr="001566BD">
        <w:tab/>
        <w:t>川口店</w:t>
      </w:r>
    </w:p>
    <w:p w14:paraId="28BDC1C2" w14:textId="77777777" w:rsidR="0066636D" w:rsidRPr="001566BD" w:rsidRDefault="0066636D" w:rsidP="0066636D">
      <w:r w:rsidRPr="001566BD">
        <w:tab/>
        <w:t>川越店</w:t>
      </w:r>
    </w:p>
    <w:p w14:paraId="12BEFA8F" w14:textId="77777777" w:rsidR="0066636D" w:rsidRPr="001566BD" w:rsidRDefault="0066636D" w:rsidP="0066636D">
      <w:r w:rsidRPr="001566BD">
        <w:tab/>
        <w:t>北浦和店</w:t>
      </w:r>
    </w:p>
    <w:p w14:paraId="43F32E03" w14:textId="77777777" w:rsidR="0066636D" w:rsidRPr="001566BD" w:rsidRDefault="0066636D" w:rsidP="0066636D">
      <w:r w:rsidRPr="001566BD">
        <w:tab/>
        <w:t>新越谷店</w:t>
      </w:r>
    </w:p>
    <w:p w14:paraId="6338FA3C" w14:textId="77777777" w:rsidR="0066636D" w:rsidRPr="001566BD" w:rsidRDefault="0066636D" w:rsidP="0066636D">
      <w:r w:rsidRPr="001566BD">
        <w:tab/>
        <w:t>所沢店</w:t>
      </w:r>
    </w:p>
    <w:p w14:paraId="1BE4C523" w14:textId="77777777" w:rsidR="0066636D" w:rsidRPr="001566BD" w:rsidRDefault="0066636D" w:rsidP="0066636D">
      <w:r w:rsidRPr="001566BD">
        <w:tab/>
        <w:t>ふじみ野店</w:t>
      </w:r>
    </w:p>
    <w:p w14:paraId="326B946D" w14:textId="77777777" w:rsidR="0066636D" w:rsidRPr="001566BD" w:rsidRDefault="0066636D" w:rsidP="0066636D">
      <w:r w:rsidRPr="001566BD">
        <w:tab/>
        <w:t>宮原店</w:t>
      </w:r>
    </w:p>
    <w:p w14:paraId="6429E2BA" w14:textId="77777777" w:rsidR="0066636D" w:rsidRPr="001566BD" w:rsidRDefault="0066636D" w:rsidP="0066636D">
      <w:r w:rsidRPr="001566BD">
        <w:rPr>
          <w:rFonts w:hint="eastAsia"/>
        </w:rPr>
        <w:t>北海道エリア</w:t>
      </w:r>
    </w:p>
    <w:p w14:paraId="35EBDE33" w14:textId="77777777" w:rsidR="0066636D" w:rsidRPr="001566BD" w:rsidRDefault="0066636D" w:rsidP="0066636D">
      <w:r w:rsidRPr="001566BD">
        <w:tab/>
        <w:t>札幌北大前店</w:t>
      </w:r>
    </w:p>
    <w:p w14:paraId="34B82232" w14:textId="77777777" w:rsidR="0066636D" w:rsidRPr="001566BD" w:rsidRDefault="0066636D" w:rsidP="0066636D">
      <w:r w:rsidRPr="001566BD">
        <w:rPr>
          <w:rFonts w:hint="eastAsia"/>
        </w:rPr>
        <w:t>東北エリア</w:t>
      </w:r>
    </w:p>
    <w:p w14:paraId="17049F93" w14:textId="77777777" w:rsidR="0066636D" w:rsidRPr="001566BD" w:rsidRDefault="0066636D" w:rsidP="0066636D">
      <w:r w:rsidRPr="001566BD">
        <w:tab/>
        <w:t>盛岡店</w:t>
      </w:r>
    </w:p>
    <w:p w14:paraId="276A81DA" w14:textId="77777777" w:rsidR="0066636D" w:rsidRPr="001566BD" w:rsidRDefault="0066636D" w:rsidP="0066636D">
      <w:r w:rsidRPr="001566BD">
        <w:tab/>
        <w:t>仙台泉店</w:t>
      </w:r>
    </w:p>
    <w:p w14:paraId="3C044B8E" w14:textId="77777777" w:rsidR="0066636D" w:rsidRPr="001566BD" w:rsidRDefault="0066636D" w:rsidP="0066636D">
      <w:r w:rsidRPr="001566BD">
        <w:tab/>
        <w:t>仙台五橋店</w:t>
      </w:r>
    </w:p>
    <w:p w14:paraId="0BD36BBE" w14:textId="77777777" w:rsidR="0066636D" w:rsidRPr="001566BD" w:rsidRDefault="0066636D" w:rsidP="0066636D">
      <w:r w:rsidRPr="001566BD">
        <w:tab/>
        <w:t>仙台店</w:t>
      </w:r>
    </w:p>
    <w:p w14:paraId="48D913BE" w14:textId="77777777" w:rsidR="0066636D" w:rsidRPr="001566BD" w:rsidRDefault="0066636D" w:rsidP="0066636D">
      <w:r w:rsidRPr="001566BD">
        <w:tab/>
        <w:t>仙台東店</w:t>
      </w:r>
    </w:p>
    <w:p w14:paraId="3C7D9459" w14:textId="77777777" w:rsidR="0066636D" w:rsidRPr="001566BD" w:rsidRDefault="0066636D" w:rsidP="0066636D">
      <w:r w:rsidRPr="001566BD">
        <w:tab/>
        <w:t>郡山店</w:t>
      </w:r>
    </w:p>
    <w:p w14:paraId="38B0EB68" w14:textId="77777777" w:rsidR="0066636D" w:rsidRPr="001566BD" w:rsidRDefault="0066636D" w:rsidP="0066636D">
      <w:r w:rsidRPr="001566BD">
        <w:tab/>
        <w:t>福島店</w:t>
      </w:r>
    </w:p>
    <w:p w14:paraId="7643BCC9" w14:textId="77777777" w:rsidR="0066636D" w:rsidRPr="001566BD" w:rsidRDefault="0066636D" w:rsidP="0066636D">
      <w:r w:rsidRPr="001566BD">
        <w:rPr>
          <w:rFonts w:hint="eastAsia"/>
        </w:rPr>
        <w:t>北関東エリア</w:t>
      </w:r>
    </w:p>
    <w:p w14:paraId="1FAE5A37" w14:textId="77777777" w:rsidR="0066636D" w:rsidRPr="001566BD" w:rsidRDefault="0066636D" w:rsidP="0066636D">
      <w:r w:rsidRPr="001566BD">
        <w:tab/>
        <w:t>宇都宮店</w:t>
      </w:r>
    </w:p>
    <w:p w14:paraId="7EC7B8BB" w14:textId="77777777" w:rsidR="0066636D" w:rsidRPr="001566BD" w:rsidRDefault="0066636D" w:rsidP="0066636D">
      <w:r w:rsidRPr="001566BD">
        <w:tab/>
        <w:t>高崎店</w:t>
      </w:r>
    </w:p>
    <w:p w14:paraId="4F06EC72" w14:textId="77777777" w:rsidR="0066636D" w:rsidRPr="001566BD" w:rsidRDefault="0066636D" w:rsidP="0066636D">
      <w:r w:rsidRPr="001566BD">
        <w:rPr>
          <w:rFonts w:hint="eastAsia"/>
        </w:rPr>
        <w:t>東海エリア</w:t>
      </w:r>
    </w:p>
    <w:p w14:paraId="57A9BDD6" w14:textId="77777777" w:rsidR="0066636D" w:rsidRPr="001566BD" w:rsidRDefault="0066636D" w:rsidP="0066636D">
      <w:r w:rsidRPr="001566BD">
        <w:tab/>
        <w:t>甲府店</w:t>
      </w:r>
    </w:p>
    <w:p w14:paraId="25E48E37" w14:textId="77777777" w:rsidR="0066636D" w:rsidRPr="001566BD" w:rsidRDefault="0066636D" w:rsidP="0066636D">
      <w:r w:rsidRPr="001566BD">
        <w:tab/>
        <w:t>静岡南店</w:t>
      </w:r>
    </w:p>
    <w:p w14:paraId="4C3094CB" w14:textId="77777777" w:rsidR="0066636D" w:rsidRPr="001566BD" w:rsidRDefault="0066636D" w:rsidP="0066636D">
      <w:r w:rsidRPr="001566BD">
        <w:tab/>
        <w:t>名古屋店</w:t>
      </w:r>
    </w:p>
    <w:p w14:paraId="7EC90E27" w14:textId="77777777" w:rsidR="0066636D" w:rsidRPr="001566BD" w:rsidRDefault="0066636D" w:rsidP="0066636D">
      <w:r w:rsidRPr="001566BD">
        <w:tab/>
        <w:t>本山店</w:t>
      </w:r>
    </w:p>
    <w:p w14:paraId="0230E947" w14:textId="77777777" w:rsidR="0066636D" w:rsidRPr="001566BD" w:rsidRDefault="0066636D" w:rsidP="0066636D">
      <w:r w:rsidRPr="001566BD">
        <w:rPr>
          <w:rFonts w:hint="eastAsia"/>
        </w:rPr>
        <w:t>近畿エリア</w:t>
      </w:r>
    </w:p>
    <w:p w14:paraId="29720D0E" w14:textId="77777777" w:rsidR="0066636D" w:rsidRPr="001566BD" w:rsidRDefault="0066636D" w:rsidP="0066636D">
      <w:r w:rsidRPr="001566BD">
        <w:lastRenderedPageBreak/>
        <w:tab/>
        <w:t>京都店</w:t>
      </w:r>
    </w:p>
    <w:p w14:paraId="176B97C6" w14:textId="77777777" w:rsidR="0066636D" w:rsidRPr="001566BD" w:rsidRDefault="0066636D" w:rsidP="0066636D">
      <w:r w:rsidRPr="001566BD">
        <w:tab/>
        <w:t>江坂店</w:t>
      </w:r>
    </w:p>
    <w:p w14:paraId="15AA4E90" w14:textId="77777777" w:rsidR="0066636D" w:rsidRPr="001566BD" w:rsidRDefault="0066636D" w:rsidP="0066636D">
      <w:r w:rsidRPr="001566BD">
        <w:tab/>
        <w:t>堺東店</w:t>
      </w:r>
    </w:p>
    <w:p w14:paraId="4194B6AA" w14:textId="77777777" w:rsidR="0066636D" w:rsidRPr="001566BD" w:rsidRDefault="0066636D" w:rsidP="0066636D">
      <w:r w:rsidRPr="001566BD">
        <w:tab/>
        <w:t>天六駅前店</w:t>
      </w:r>
    </w:p>
    <w:p w14:paraId="0130751F" w14:textId="77777777" w:rsidR="0066636D" w:rsidRPr="001566BD" w:rsidRDefault="0066636D" w:rsidP="0066636D">
      <w:r w:rsidRPr="001566BD">
        <w:tab/>
        <w:t>なんば店</w:t>
      </w:r>
    </w:p>
    <w:p w14:paraId="3B09E62D" w14:textId="77777777" w:rsidR="0066636D" w:rsidRPr="001566BD" w:rsidRDefault="0066636D" w:rsidP="0066636D">
      <w:r w:rsidRPr="001566BD">
        <w:tab/>
        <w:t>神戸店</w:t>
      </w:r>
    </w:p>
    <w:p w14:paraId="05D023DE" w14:textId="77777777" w:rsidR="0066636D" w:rsidRPr="001566BD" w:rsidRDefault="0066636D" w:rsidP="0066636D">
      <w:r w:rsidRPr="001566BD">
        <w:tab/>
        <w:t>西宮北口店</w:t>
      </w:r>
    </w:p>
    <w:p w14:paraId="1CFCC096" w14:textId="77777777" w:rsidR="0066636D" w:rsidRPr="001566BD" w:rsidRDefault="0066636D" w:rsidP="0066636D">
      <w:r w:rsidRPr="001566BD">
        <w:tab/>
        <w:t>姫路南店</w:t>
      </w:r>
    </w:p>
    <w:p w14:paraId="2774F22A" w14:textId="77777777" w:rsidR="0066636D" w:rsidRPr="001566BD" w:rsidRDefault="0066636D" w:rsidP="0066636D">
      <w:r w:rsidRPr="001566BD">
        <w:rPr>
          <w:rFonts w:hint="eastAsia"/>
        </w:rPr>
        <w:t>中国エリア</w:t>
      </w:r>
    </w:p>
    <w:p w14:paraId="4C7B0D86" w14:textId="77777777" w:rsidR="0066636D" w:rsidRPr="001566BD" w:rsidRDefault="0066636D" w:rsidP="0066636D">
      <w:r w:rsidRPr="001566BD">
        <w:tab/>
        <w:t>広島店</w:t>
      </w:r>
    </w:p>
    <w:p w14:paraId="27C2A679" w14:textId="77777777" w:rsidR="0066636D" w:rsidRPr="001566BD" w:rsidRDefault="0066636D" w:rsidP="0066636D">
      <w:r w:rsidRPr="001566BD">
        <w:rPr>
          <w:rFonts w:hint="eastAsia"/>
        </w:rPr>
        <w:t>四国エリア</w:t>
      </w:r>
    </w:p>
    <w:p w14:paraId="71792CCC" w14:textId="77777777" w:rsidR="0066636D" w:rsidRPr="001566BD" w:rsidRDefault="0066636D" w:rsidP="0066636D">
      <w:r w:rsidRPr="001566BD">
        <w:tab/>
        <w:t>松山城北店</w:t>
      </w:r>
    </w:p>
    <w:p w14:paraId="50B87AD4" w14:textId="77777777" w:rsidR="0066636D" w:rsidRPr="001566BD" w:rsidRDefault="0066636D" w:rsidP="0066636D">
      <w:r w:rsidRPr="001566BD">
        <w:tab/>
        <w:t>松山城南店</w:t>
      </w:r>
    </w:p>
    <w:p w14:paraId="504D066F" w14:textId="77777777" w:rsidR="0066636D" w:rsidRPr="001566BD" w:rsidRDefault="0066636D" w:rsidP="0066636D">
      <w:r w:rsidRPr="001566BD">
        <w:tab/>
        <w:t>松山東店</w:t>
      </w:r>
    </w:p>
    <w:p w14:paraId="35FCADFC" w14:textId="77777777" w:rsidR="0066636D" w:rsidRPr="001566BD" w:rsidRDefault="0066636D" w:rsidP="0066636D">
      <w:r w:rsidRPr="001566BD">
        <w:tab/>
        <w:t>松山柳井町店</w:t>
      </w:r>
    </w:p>
    <w:p w14:paraId="39AB7856" w14:textId="77777777" w:rsidR="0066636D" w:rsidRPr="001566BD" w:rsidRDefault="0066636D" w:rsidP="0066636D">
      <w:r w:rsidRPr="001566BD">
        <w:rPr>
          <w:rFonts w:hint="eastAsia"/>
        </w:rPr>
        <w:t>九州・沖縄エリア</w:t>
      </w:r>
    </w:p>
    <w:p w14:paraId="02344247" w14:textId="77777777" w:rsidR="0066636D" w:rsidRPr="001566BD" w:rsidRDefault="0066636D" w:rsidP="0066636D">
      <w:r w:rsidRPr="001566BD">
        <w:tab/>
        <w:t>大橋店</w:t>
      </w:r>
    </w:p>
    <w:p w14:paraId="29DF58C3" w14:textId="77777777" w:rsidR="0066636D" w:rsidRPr="001566BD" w:rsidRDefault="0066636D" w:rsidP="0066636D">
      <w:r w:rsidRPr="001566BD">
        <w:tab/>
        <w:t>小倉店</w:t>
      </w:r>
    </w:p>
    <w:p w14:paraId="785D08CE" w14:textId="77777777" w:rsidR="0066636D" w:rsidRPr="001566BD" w:rsidRDefault="0066636D" w:rsidP="0066636D">
      <w:r w:rsidRPr="001566BD">
        <w:tab/>
        <w:t>香椎店</w:t>
      </w:r>
    </w:p>
    <w:p w14:paraId="2427C11F" w14:textId="77777777" w:rsidR="0066636D" w:rsidRPr="001566BD" w:rsidRDefault="0066636D" w:rsidP="0066636D">
      <w:r w:rsidRPr="001566BD">
        <w:tab/>
        <w:t>春日原店</w:t>
      </w:r>
    </w:p>
    <w:p w14:paraId="24288686" w14:textId="77777777" w:rsidR="0066636D" w:rsidRPr="001566BD" w:rsidRDefault="0066636D" w:rsidP="0066636D">
      <w:r w:rsidRPr="001566BD">
        <w:tab/>
        <w:t>久留米店</w:t>
      </w:r>
    </w:p>
    <w:p w14:paraId="41BD885D" w14:textId="77777777" w:rsidR="0066636D" w:rsidRPr="001566BD" w:rsidRDefault="0066636D" w:rsidP="0066636D">
      <w:r w:rsidRPr="001566BD">
        <w:tab/>
        <w:t>小倉南店</w:t>
      </w:r>
    </w:p>
    <w:p w14:paraId="1F252EC7" w14:textId="77777777" w:rsidR="0066636D" w:rsidRPr="001566BD" w:rsidRDefault="0066636D" w:rsidP="0066636D">
      <w:r w:rsidRPr="001566BD">
        <w:tab/>
        <w:t>博多店</w:t>
      </w:r>
    </w:p>
    <w:p w14:paraId="70805DB5" w14:textId="77777777" w:rsidR="0066636D" w:rsidRPr="001566BD" w:rsidRDefault="0066636D" w:rsidP="0066636D">
      <w:r w:rsidRPr="001566BD">
        <w:tab/>
        <w:t>箱崎駅前店</w:t>
      </w:r>
    </w:p>
    <w:p w14:paraId="0797EBA8" w14:textId="77777777" w:rsidR="0066636D" w:rsidRPr="001566BD" w:rsidRDefault="0066636D" w:rsidP="0066636D">
      <w:r w:rsidRPr="001566BD">
        <w:tab/>
        <w:t>姪浜店</w:t>
      </w:r>
    </w:p>
    <w:p w14:paraId="6A384C18" w14:textId="77777777" w:rsidR="0066636D" w:rsidRPr="001566BD" w:rsidRDefault="0066636D" w:rsidP="0066636D">
      <w:r w:rsidRPr="001566BD">
        <w:tab/>
        <w:t>鳥栖店</w:t>
      </w:r>
    </w:p>
    <w:p w14:paraId="0CCC1A2D" w14:textId="77777777" w:rsidR="0066636D" w:rsidRPr="001566BD" w:rsidRDefault="0066636D" w:rsidP="0066636D">
      <w:r w:rsidRPr="001566BD">
        <w:tab/>
        <w:t>熊本東店</w:t>
      </w:r>
    </w:p>
    <w:p w14:paraId="0D14E194" w14:textId="77777777" w:rsidR="0066636D" w:rsidRPr="001566BD" w:rsidRDefault="0066636D" w:rsidP="0066636D">
      <w:r w:rsidRPr="001566BD">
        <w:tab/>
        <w:t>平成店</w:t>
      </w:r>
    </w:p>
    <w:p w14:paraId="751EAB33" w14:textId="77777777" w:rsidR="0066636D" w:rsidRPr="001566BD" w:rsidRDefault="0066636D" w:rsidP="0066636D">
      <w:r w:rsidRPr="001566BD">
        <w:tab/>
        <w:t>那覇おもろまち店</w:t>
      </w:r>
    </w:p>
    <w:p w14:paraId="349ACBD3" w14:textId="77777777" w:rsidR="0066636D" w:rsidRPr="001566BD" w:rsidRDefault="0066636D" w:rsidP="0066636D">
      <w:pPr>
        <w:pBdr>
          <w:bottom w:val="single" w:sz="6" w:space="1" w:color="auto"/>
        </w:pBdr>
      </w:pPr>
    </w:p>
    <w:p w14:paraId="1B15D5C3" w14:textId="77777777" w:rsidR="0066636D" w:rsidRPr="001566BD" w:rsidRDefault="0066636D" w:rsidP="0066636D"/>
    <w:p w14:paraId="2FB6660B" w14:textId="77777777" w:rsidR="0066636D" w:rsidRPr="001566BD" w:rsidRDefault="0066636D" w:rsidP="0066636D">
      <w:r w:rsidRPr="001566BD">
        <w:t>Q4　お部屋探しにあたり、他に利用された会社や店舗を全てお選びください。</w:t>
      </w:r>
    </w:p>
    <w:p w14:paraId="0375836D" w14:textId="77777777" w:rsidR="0066636D" w:rsidRPr="001566BD" w:rsidRDefault="0066636D" w:rsidP="0066636D"/>
    <w:p w14:paraId="4E3F8E64" w14:textId="77777777" w:rsidR="0066636D" w:rsidRPr="001566BD" w:rsidRDefault="0066636D" w:rsidP="0066636D">
      <w:r w:rsidRPr="001566BD">
        <w:rPr>
          <w:rFonts w:hint="eastAsia"/>
        </w:rPr>
        <w:t>ピタットハウス（スターツ）</w:t>
      </w:r>
    </w:p>
    <w:p w14:paraId="77466918" w14:textId="77777777" w:rsidR="0066636D" w:rsidRPr="001566BD" w:rsidRDefault="0066636D" w:rsidP="0066636D">
      <w:r w:rsidRPr="001566BD">
        <w:rPr>
          <w:rFonts w:hint="eastAsia"/>
        </w:rPr>
        <w:t>いい部屋ネット（大東建託）</w:t>
      </w:r>
    </w:p>
    <w:p w14:paraId="633AA498" w14:textId="77777777" w:rsidR="0066636D" w:rsidRPr="001566BD" w:rsidRDefault="0066636D" w:rsidP="0066636D">
      <w:r w:rsidRPr="001566BD">
        <w:rPr>
          <w:rFonts w:hint="eastAsia"/>
        </w:rPr>
        <w:t>エイブル</w:t>
      </w:r>
    </w:p>
    <w:p w14:paraId="5BC94431" w14:textId="77777777" w:rsidR="0066636D" w:rsidRPr="001566BD" w:rsidRDefault="0066636D" w:rsidP="0066636D">
      <w:r w:rsidRPr="001566BD">
        <w:rPr>
          <w:rFonts w:hint="eastAsia"/>
        </w:rPr>
        <w:lastRenderedPageBreak/>
        <w:t>レオパレス</w:t>
      </w:r>
      <w:r w:rsidRPr="001566BD">
        <w:t>21</w:t>
      </w:r>
    </w:p>
    <w:p w14:paraId="5349F7FF" w14:textId="77777777" w:rsidR="0066636D" w:rsidRPr="001566BD" w:rsidRDefault="0066636D" w:rsidP="0066636D">
      <w:r w:rsidRPr="001566BD">
        <w:rPr>
          <w:rFonts w:hint="eastAsia"/>
        </w:rPr>
        <w:t>ホームメイト</w:t>
      </w:r>
    </w:p>
    <w:p w14:paraId="57BBD690" w14:textId="77777777" w:rsidR="0066636D" w:rsidRPr="001566BD" w:rsidRDefault="0066636D" w:rsidP="0066636D">
      <w:r w:rsidRPr="001566BD">
        <w:t>MAST（積和不動産）</w:t>
      </w:r>
    </w:p>
    <w:p w14:paraId="5C2345DA" w14:textId="77777777" w:rsidR="0066636D" w:rsidRPr="001566BD" w:rsidRDefault="0066636D" w:rsidP="0066636D">
      <w:r w:rsidRPr="001566BD">
        <w:rPr>
          <w:rFonts w:hint="eastAsia"/>
        </w:rPr>
        <w:t>ミニミニ</w:t>
      </w:r>
    </w:p>
    <w:p w14:paraId="503B997B" w14:textId="77777777" w:rsidR="0066636D" w:rsidRPr="001566BD" w:rsidRDefault="0066636D" w:rsidP="0066636D">
      <w:r w:rsidRPr="001566BD">
        <w:rPr>
          <w:rFonts w:hint="eastAsia"/>
        </w:rPr>
        <w:t>アパマンショップ</w:t>
      </w:r>
    </w:p>
    <w:p w14:paraId="197BE2FF" w14:textId="77777777" w:rsidR="0066636D" w:rsidRPr="001566BD" w:rsidRDefault="0066636D" w:rsidP="0066636D">
      <w:r w:rsidRPr="001566BD">
        <w:rPr>
          <w:rFonts w:hint="eastAsia"/>
        </w:rPr>
        <w:t>センチュリー</w:t>
      </w:r>
      <w:r w:rsidRPr="001566BD">
        <w:t>21</w:t>
      </w:r>
    </w:p>
    <w:p w14:paraId="40C005E9" w14:textId="77777777" w:rsidR="0066636D" w:rsidRPr="001566BD" w:rsidRDefault="0066636D" w:rsidP="0066636D">
      <w:r w:rsidRPr="001566BD">
        <w:t>D-room（ダイワハウス）</w:t>
      </w:r>
    </w:p>
    <w:p w14:paraId="21AF9B1B" w14:textId="77777777" w:rsidR="0066636D" w:rsidRPr="001566BD" w:rsidRDefault="0066636D" w:rsidP="0066636D">
      <w:r w:rsidRPr="001566BD">
        <w:rPr>
          <w:rFonts w:hint="eastAsia"/>
        </w:rPr>
        <w:t>その他</w:t>
      </w:r>
    </w:p>
    <w:p w14:paraId="68DE1E04" w14:textId="77777777" w:rsidR="0066636D" w:rsidRPr="001566BD" w:rsidRDefault="0066636D" w:rsidP="0066636D">
      <w:pPr>
        <w:pBdr>
          <w:bottom w:val="single" w:sz="6" w:space="1" w:color="auto"/>
        </w:pBdr>
      </w:pPr>
    </w:p>
    <w:p w14:paraId="27F3863B" w14:textId="77777777" w:rsidR="0066636D" w:rsidRPr="001566BD" w:rsidRDefault="0066636D" w:rsidP="0066636D"/>
    <w:p w14:paraId="4471559B" w14:textId="77777777" w:rsidR="0066636D" w:rsidRPr="001566BD" w:rsidRDefault="0066636D" w:rsidP="0066636D">
      <w:r w:rsidRPr="001566BD">
        <w:t>Q5　今回、どのようなきっかけでご来店されましたか。あてはまるものを全てお選びください。</w:t>
      </w:r>
    </w:p>
    <w:p w14:paraId="4AEE02C9" w14:textId="77777777" w:rsidR="0066636D" w:rsidRPr="001566BD" w:rsidRDefault="0066636D" w:rsidP="0066636D"/>
    <w:p w14:paraId="27EDACF1" w14:textId="77777777" w:rsidR="0066636D" w:rsidRPr="001566BD" w:rsidRDefault="0066636D" w:rsidP="0066636D">
      <w:r w:rsidRPr="001566BD">
        <w:rPr>
          <w:rFonts w:hint="eastAsia"/>
        </w:rPr>
        <w:t>テレビ</w:t>
      </w:r>
      <w:r w:rsidRPr="001566BD">
        <w:t>CMを見て</w:t>
      </w:r>
    </w:p>
    <w:p w14:paraId="62EBBA3E" w14:textId="206F7EA2" w:rsidR="0066636D" w:rsidRPr="001566BD" w:rsidRDefault="0066636D" w:rsidP="0066636D">
      <w:pPr>
        <w:rPr>
          <w:strike/>
        </w:rPr>
      </w:pPr>
      <w:r w:rsidRPr="001566BD">
        <w:rPr>
          <w:rFonts w:hint="eastAsia"/>
        </w:rPr>
        <w:t>賃貸情報誌を見て</w:t>
      </w:r>
    </w:p>
    <w:p w14:paraId="0854D9E2" w14:textId="77777777" w:rsidR="0066636D" w:rsidRPr="001566BD" w:rsidRDefault="0066636D" w:rsidP="0066636D">
      <w:r w:rsidRPr="001566BD">
        <w:rPr>
          <w:rFonts w:hint="eastAsia"/>
        </w:rPr>
        <w:t>ハウスメイトの店舗を見かけて</w:t>
      </w:r>
    </w:p>
    <w:p w14:paraId="3A376228" w14:textId="77777777" w:rsidR="0066636D" w:rsidRPr="001566BD" w:rsidRDefault="0066636D" w:rsidP="0066636D">
      <w:r w:rsidRPr="001566BD">
        <w:rPr>
          <w:rFonts w:hint="eastAsia"/>
        </w:rPr>
        <w:t>ハウスメイトのホームページ（ハウスメイトナビ）を見て</w:t>
      </w:r>
    </w:p>
    <w:p w14:paraId="79BD7511" w14:textId="77777777" w:rsidR="0066636D" w:rsidRPr="001566BD" w:rsidRDefault="0066636D" w:rsidP="0066636D">
      <w:r w:rsidRPr="001566BD">
        <w:rPr>
          <w:rFonts w:hint="eastAsia"/>
        </w:rPr>
        <w:t>ハウスメイト以外の賃貸情報サイト・アプリ（</w:t>
      </w:r>
      <w:r w:rsidRPr="001566BD">
        <w:t>SUUMOやライフルホームズなど）を見て</w:t>
      </w:r>
    </w:p>
    <w:p w14:paraId="7440F386" w14:textId="77777777" w:rsidR="0066636D" w:rsidRPr="001566BD" w:rsidRDefault="0066636D" w:rsidP="0066636D">
      <w:r w:rsidRPr="001566BD">
        <w:rPr>
          <w:rFonts w:hint="eastAsia"/>
        </w:rPr>
        <w:t>インターネット上でバナー広告を見て</w:t>
      </w:r>
    </w:p>
    <w:p w14:paraId="7ACB60AD" w14:textId="77777777" w:rsidR="0066636D" w:rsidRPr="001566BD" w:rsidRDefault="0066636D" w:rsidP="0066636D">
      <w:r w:rsidRPr="001566BD">
        <w:rPr>
          <w:rFonts w:hint="eastAsia"/>
        </w:rPr>
        <w:t>インターネット上で動画広告を見て</w:t>
      </w:r>
    </w:p>
    <w:p w14:paraId="6748B692" w14:textId="7059D754" w:rsidR="0066636D" w:rsidRPr="001566BD" w:rsidRDefault="00383834" w:rsidP="0066636D">
      <w:r w:rsidRPr="001566BD">
        <w:t>GoogleやYahoo!</w:t>
      </w:r>
      <w:r w:rsidRPr="001566BD">
        <w:rPr>
          <w:rFonts w:hint="eastAsia"/>
        </w:rPr>
        <w:t>の検索で</w:t>
      </w:r>
    </w:p>
    <w:p w14:paraId="6B90E444" w14:textId="77777777" w:rsidR="0066636D" w:rsidRPr="001566BD" w:rsidRDefault="0066636D" w:rsidP="0066636D">
      <w:r w:rsidRPr="001566BD">
        <w:rPr>
          <w:rFonts w:hint="eastAsia"/>
        </w:rPr>
        <w:t>知人・友人からの紹介で</w:t>
      </w:r>
    </w:p>
    <w:p w14:paraId="3091EDC1" w14:textId="77777777" w:rsidR="0066636D" w:rsidRPr="001566BD" w:rsidRDefault="0066636D" w:rsidP="0066636D">
      <w:r w:rsidRPr="001566BD">
        <w:t>SNS（Facebook、Twitterなど）の広告や投稿を見て</w:t>
      </w:r>
    </w:p>
    <w:p w14:paraId="695AD210" w14:textId="77777777" w:rsidR="0066636D" w:rsidRPr="001566BD" w:rsidRDefault="0066636D" w:rsidP="0066636D">
      <w:r w:rsidRPr="001566BD">
        <w:rPr>
          <w:rFonts w:hint="eastAsia"/>
        </w:rPr>
        <w:t>その他</w:t>
      </w:r>
    </w:p>
    <w:p w14:paraId="5C399E8E" w14:textId="77777777" w:rsidR="0066636D" w:rsidRPr="001566BD" w:rsidRDefault="0066636D" w:rsidP="0066636D">
      <w:pPr>
        <w:pBdr>
          <w:bottom w:val="single" w:sz="6" w:space="1" w:color="auto"/>
        </w:pBdr>
      </w:pPr>
    </w:p>
    <w:p w14:paraId="5EF8537D" w14:textId="77777777" w:rsidR="0066636D" w:rsidRPr="001566BD" w:rsidRDefault="0066636D" w:rsidP="0066636D"/>
    <w:p w14:paraId="77A7CC6E" w14:textId="77777777" w:rsidR="0066636D" w:rsidRPr="001566BD" w:rsidRDefault="0066636D" w:rsidP="0066636D">
      <w:r w:rsidRPr="001566BD">
        <w:t>Q6　次の項目のうち、当てはまるものを全てお選びください。</w:t>
      </w:r>
    </w:p>
    <w:p w14:paraId="7B5A98FC" w14:textId="77777777" w:rsidR="0066636D" w:rsidRPr="001566BD" w:rsidRDefault="0066636D" w:rsidP="0066636D"/>
    <w:p w14:paraId="5DABF3A8" w14:textId="77777777" w:rsidR="0066636D" w:rsidRPr="001566BD" w:rsidRDefault="0066636D" w:rsidP="0066636D">
      <w:r w:rsidRPr="001566BD">
        <w:rPr>
          <w:rFonts w:hint="eastAsia"/>
        </w:rPr>
        <w:t>「ハウスメイト」</w:t>
      </w:r>
      <w:proofErr w:type="gramStart"/>
      <w:r w:rsidRPr="001566BD">
        <w:rPr>
          <w:rFonts w:hint="eastAsia"/>
        </w:rPr>
        <w:t>を</w:t>
      </w:r>
      <w:proofErr w:type="gramEnd"/>
      <w:r w:rsidRPr="001566BD">
        <w:rPr>
          <w:rFonts w:hint="eastAsia"/>
        </w:rPr>
        <w:t>物件探し</w:t>
      </w:r>
      <w:proofErr w:type="gramStart"/>
      <w:r w:rsidRPr="001566BD">
        <w:rPr>
          <w:rFonts w:hint="eastAsia"/>
        </w:rPr>
        <w:t>を</w:t>
      </w:r>
      <w:proofErr w:type="gramEnd"/>
      <w:r w:rsidRPr="001566BD">
        <w:rPr>
          <w:rFonts w:hint="eastAsia"/>
        </w:rPr>
        <w:t>始める前から知っていた</w:t>
      </w:r>
    </w:p>
    <w:p w14:paraId="28AF5477" w14:textId="77777777" w:rsidR="0066636D" w:rsidRPr="001566BD" w:rsidRDefault="0066636D" w:rsidP="0066636D">
      <w:r w:rsidRPr="001566BD">
        <w:rPr>
          <w:rFonts w:hint="eastAsia"/>
        </w:rPr>
        <w:t>「賃貸不動産会社が紹介する物件には、自社が管理している物件と、そうではない物件の両方が含まれている」ことを知っている</w:t>
      </w:r>
    </w:p>
    <w:p w14:paraId="69482A4D" w14:textId="77777777" w:rsidR="0066636D" w:rsidRPr="001566BD" w:rsidRDefault="0066636D" w:rsidP="0066636D">
      <w:r w:rsidRPr="001566BD">
        <w:rPr>
          <w:rFonts w:hint="eastAsia"/>
        </w:rPr>
        <w:t>管理会社は、物件を選ぶ際のポイントのひとつである</w:t>
      </w:r>
    </w:p>
    <w:p w14:paraId="108BBA58" w14:textId="77777777" w:rsidR="0066636D" w:rsidRPr="001566BD" w:rsidRDefault="0066636D" w:rsidP="0066636D">
      <w:r w:rsidRPr="001566BD">
        <w:rPr>
          <w:rFonts w:hint="eastAsia"/>
        </w:rPr>
        <w:t>管理会社は、住んでからの満足度に影響を与えると思う</w:t>
      </w:r>
    </w:p>
    <w:p w14:paraId="5B788ACC" w14:textId="77777777" w:rsidR="0066636D" w:rsidRPr="001566BD" w:rsidRDefault="0066636D" w:rsidP="0066636D">
      <w:r w:rsidRPr="001566BD">
        <w:rPr>
          <w:rFonts w:hint="eastAsia"/>
        </w:rPr>
        <w:t>過去に管理会社に不満を感じたことがある</w:t>
      </w:r>
    </w:p>
    <w:p w14:paraId="3A71A33B" w14:textId="77777777" w:rsidR="0066636D" w:rsidRPr="001566BD" w:rsidRDefault="0066636D" w:rsidP="0066636D">
      <w:r w:rsidRPr="001566BD">
        <w:rPr>
          <w:rFonts w:hint="eastAsia"/>
        </w:rPr>
        <w:t>大手の管理会社が管理している物件は安心できる</w:t>
      </w:r>
    </w:p>
    <w:p w14:paraId="348FD039" w14:textId="6F13D528" w:rsidR="0066636D" w:rsidRPr="001566BD" w:rsidDel="005B3C16" w:rsidRDefault="0066636D" w:rsidP="0066636D">
      <w:pPr>
        <w:pBdr>
          <w:bottom w:val="single" w:sz="6" w:space="1" w:color="auto"/>
        </w:pBdr>
        <w:rPr>
          <w:del w:id="1" w:author="do walk talk LLC." w:date="2023-11-10T11:00:00Z"/>
        </w:rPr>
      </w:pPr>
    </w:p>
    <w:p w14:paraId="3D3CD2EF" w14:textId="66E55850" w:rsidR="0066636D" w:rsidRPr="001566BD" w:rsidDel="005B3C16" w:rsidRDefault="0066636D" w:rsidP="0066636D">
      <w:pPr>
        <w:rPr>
          <w:del w:id="2" w:author="do walk talk LLC." w:date="2023-11-10T11:00:00Z"/>
        </w:rPr>
      </w:pPr>
    </w:p>
    <w:p w14:paraId="6174E3E1" w14:textId="7CE3F632" w:rsidR="0066636D" w:rsidRPr="001566BD" w:rsidDel="005B3C16" w:rsidRDefault="0066636D" w:rsidP="0066636D">
      <w:pPr>
        <w:rPr>
          <w:del w:id="3" w:author="do walk talk LLC." w:date="2023-11-10T11:00:00Z"/>
        </w:rPr>
      </w:pPr>
      <w:del w:id="4" w:author="do walk talk LLC." w:date="2023-11-10T11:00:00Z">
        <w:r w:rsidRPr="001566BD" w:rsidDel="005B3C16">
          <w:delText>Q7　ハウスメイトについて「来店される前に」ご存知だった内容を全てお選びください。</w:delText>
        </w:r>
      </w:del>
    </w:p>
    <w:p w14:paraId="5C570C66" w14:textId="5068D1BA" w:rsidR="0066636D" w:rsidRPr="001566BD" w:rsidDel="005B3C16" w:rsidRDefault="0066636D" w:rsidP="0066636D">
      <w:pPr>
        <w:rPr>
          <w:del w:id="5" w:author="do walk talk LLC." w:date="2023-11-10T11:00:00Z"/>
        </w:rPr>
      </w:pPr>
    </w:p>
    <w:p w14:paraId="128380D8" w14:textId="77F11C12" w:rsidR="0066636D" w:rsidRPr="001566BD" w:rsidDel="005B3C16" w:rsidRDefault="0066636D" w:rsidP="0066636D">
      <w:pPr>
        <w:rPr>
          <w:del w:id="6" w:author="do walk talk LLC." w:date="2023-11-10T11:00:00Z"/>
        </w:rPr>
      </w:pPr>
      <w:del w:id="7" w:author="do walk talk LLC." w:date="2023-11-10T11:00:00Z">
        <w:r w:rsidRPr="001566BD" w:rsidDel="005B3C16">
          <w:rPr>
            <w:rFonts w:hint="eastAsia"/>
          </w:rPr>
          <w:delText>ハウスメイトは自社で管理している物件がある</w:delText>
        </w:r>
      </w:del>
    </w:p>
    <w:p w14:paraId="59F2A580" w14:textId="576EE352" w:rsidR="0066636D" w:rsidRPr="001566BD" w:rsidDel="005B3C16" w:rsidRDefault="0066636D" w:rsidP="0066636D">
      <w:pPr>
        <w:rPr>
          <w:del w:id="8" w:author="do walk talk LLC." w:date="2023-11-10T11:00:00Z"/>
        </w:rPr>
      </w:pPr>
      <w:del w:id="9" w:author="do walk talk LLC." w:date="2023-11-10T11:00:00Z">
        <w:r w:rsidRPr="001566BD" w:rsidDel="005B3C16">
          <w:rPr>
            <w:rFonts w:hint="eastAsia"/>
          </w:rPr>
          <w:delText>ハウスメイトの物件検索サイト「ハウスメイトナビ」</w:delText>
        </w:r>
      </w:del>
    </w:p>
    <w:p w14:paraId="4CC400D5" w14:textId="4A1008BF" w:rsidR="0066636D" w:rsidRPr="001566BD" w:rsidDel="005B3C16" w:rsidRDefault="0066636D" w:rsidP="0066636D">
      <w:pPr>
        <w:rPr>
          <w:del w:id="10" w:author="do walk talk LLC." w:date="2023-11-10T11:00:00Z"/>
        </w:rPr>
      </w:pPr>
      <w:del w:id="11" w:author="do walk talk LLC." w:date="2023-11-10T11:00:00Z">
        <w:r w:rsidRPr="001566BD" w:rsidDel="005B3C16">
          <w:rPr>
            <w:rFonts w:hint="eastAsia"/>
          </w:rPr>
          <w:delText>物件トラブルについて</w:delText>
        </w:r>
        <w:r w:rsidRPr="001566BD" w:rsidDel="005B3C16">
          <w:delText>24時間サポートしてくれるサービス付きの物件がある</w:delText>
        </w:r>
      </w:del>
    </w:p>
    <w:p w14:paraId="1660C359" w14:textId="562B6D4A" w:rsidR="0066636D" w:rsidRPr="001566BD" w:rsidDel="005B3C16" w:rsidRDefault="0066636D" w:rsidP="0066636D">
      <w:pPr>
        <w:rPr>
          <w:del w:id="12" w:author="do walk talk LLC." w:date="2023-11-10T11:00:00Z"/>
        </w:rPr>
      </w:pPr>
      <w:del w:id="13" w:author="do walk talk LLC." w:date="2023-11-10T11:00:00Z">
        <w:r w:rsidRPr="001566BD" w:rsidDel="005B3C16">
          <w:rPr>
            <w:rFonts w:hint="eastAsia"/>
          </w:rPr>
          <w:delText>ハウスメイト管理物件の</w:delText>
        </w:r>
        <w:r w:rsidRPr="001566BD" w:rsidDel="005B3C16">
          <w:delText>24時間サポートにはWEB受付がある</w:delText>
        </w:r>
      </w:del>
    </w:p>
    <w:p w14:paraId="1932EA40" w14:textId="0B120FA0" w:rsidR="0066636D" w:rsidRPr="001566BD" w:rsidDel="005B3C16" w:rsidRDefault="0066636D" w:rsidP="0066636D">
      <w:pPr>
        <w:rPr>
          <w:del w:id="14" w:author="do walk talk LLC." w:date="2023-11-10T11:00:00Z"/>
        </w:rPr>
      </w:pPr>
      <w:del w:id="15" w:author="do walk talk LLC." w:date="2023-11-10T11:00:00Z">
        <w:r w:rsidRPr="001566BD" w:rsidDel="005B3C16">
          <w:rPr>
            <w:rFonts w:hint="eastAsia"/>
          </w:rPr>
          <w:delText>入居者さま向けコミュニケーションサイト「お部屋＋（プラス）」</w:delText>
        </w:r>
      </w:del>
    </w:p>
    <w:p w14:paraId="51516693" w14:textId="02A5D717" w:rsidR="0066636D" w:rsidRPr="001566BD" w:rsidDel="005B3C16" w:rsidRDefault="0066636D" w:rsidP="0066636D">
      <w:pPr>
        <w:rPr>
          <w:del w:id="16" w:author="do walk talk LLC." w:date="2023-11-10T11:00:00Z"/>
        </w:rPr>
      </w:pPr>
      <w:del w:id="17" w:author="do walk talk LLC." w:date="2023-11-10T11:00:00Z">
        <w:r w:rsidRPr="001566BD" w:rsidDel="005B3C16">
          <w:rPr>
            <w:rFonts w:hint="eastAsia"/>
          </w:rPr>
          <w:delText>長く住むとお得になる</w:delText>
        </w:r>
        <w:r w:rsidRPr="001566BD" w:rsidDel="005B3C16">
          <w:delText>Myステージ制度</w:delText>
        </w:r>
      </w:del>
    </w:p>
    <w:p w14:paraId="3AD900A0" w14:textId="4416EA6E" w:rsidR="0066636D" w:rsidRPr="001566BD" w:rsidDel="005B3C16" w:rsidRDefault="0066636D" w:rsidP="0066636D">
      <w:pPr>
        <w:rPr>
          <w:del w:id="18" w:author="do walk talk LLC." w:date="2023-11-10T11:00:00Z"/>
        </w:rPr>
      </w:pPr>
      <w:del w:id="19" w:author="do walk talk LLC." w:date="2023-11-10T11:00:00Z">
        <w:r w:rsidRPr="001566BD" w:rsidDel="005B3C16">
          <w:rPr>
            <w:rFonts w:hint="eastAsia"/>
          </w:rPr>
          <w:delText>お部屋探しや賃貸暮らしに関する情報サイト「賃貸暮らしを見守り隊」</w:delText>
        </w:r>
      </w:del>
    </w:p>
    <w:p w14:paraId="31F9D131" w14:textId="46E07D41" w:rsidR="0066636D" w:rsidRPr="001566BD" w:rsidDel="005B3C16" w:rsidRDefault="0066636D" w:rsidP="0066636D">
      <w:pPr>
        <w:rPr>
          <w:del w:id="20" w:author="do walk talk LLC." w:date="2023-11-10T11:00:00Z"/>
        </w:rPr>
      </w:pPr>
      <w:del w:id="21" w:author="do walk talk LLC." w:date="2023-11-10T11:00:00Z">
        <w:r w:rsidRPr="001566BD" w:rsidDel="005B3C16">
          <w:rPr>
            <w:rFonts w:hint="eastAsia"/>
          </w:rPr>
          <w:delText>ハウスメイトは、管理物件間の住み替え手数料が無料</w:delText>
        </w:r>
      </w:del>
    </w:p>
    <w:p w14:paraId="57DB2130" w14:textId="74C936F8" w:rsidR="0066636D" w:rsidRPr="001566BD" w:rsidDel="005B3C16" w:rsidRDefault="0066636D" w:rsidP="0066636D">
      <w:pPr>
        <w:rPr>
          <w:del w:id="22" w:author="do walk talk LLC." w:date="2023-11-10T11:00:00Z"/>
        </w:rPr>
      </w:pPr>
      <w:del w:id="23" w:author="do walk talk LLC." w:date="2023-11-10T11:00:00Z">
        <w:r w:rsidRPr="001566BD" w:rsidDel="005B3C16">
          <w:rPr>
            <w:rFonts w:hint="eastAsia"/>
          </w:rPr>
          <w:delText>お部屋の写真登録で退室もスムーズになる「入居時フォトサービス」</w:delText>
        </w:r>
      </w:del>
    </w:p>
    <w:p w14:paraId="0C9506DB" w14:textId="7797BB14" w:rsidR="0066636D" w:rsidRPr="001566BD" w:rsidDel="005B3C16" w:rsidRDefault="0066636D" w:rsidP="0066636D">
      <w:pPr>
        <w:rPr>
          <w:del w:id="24" w:author="do walk talk LLC." w:date="2023-11-10T11:00:00Z"/>
        </w:rPr>
      </w:pPr>
      <w:del w:id="25" w:author="do walk talk LLC." w:date="2023-11-10T11:00:00Z">
        <w:r w:rsidRPr="001566BD" w:rsidDel="005B3C16">
          <w:rPr>
            <w:rFonts w:hint="eastAsia"/>
          </w:rPr>
          <w:delText>「物件のこと何でも話せる友がいる。」がスローガンである</w:delText>
        </w:r>
      </w:del>
    </w:p>
    <w:p w14:paraId="4C34BFEC" w14:textId="40E7D888" w:rsidR="0066636D" w:rsidRPr="001566BD" w:rsidDel="005B3C16" w:rsidRDefault="0066636D" w:rsidP="0066636D">
      <w:pPr>
        <w:rPr>
          <w:del w:id="26" w:author="do walk talk LLC." w:date="2023-11-10T11:00:00Z"/>
        </w:rPr>
      </w:pPr>
      <w:del w:id="27" w:author="do walk talk LLC." w:date="2023-11-10T11:00:00Z">
        <w:r w:rsidRPr="001566BD" w:rsidDel="005B3C16">
          <w:rPr>
            <w:rFonts w:hint="eastAsia"/>
          </w:rPr>
          <w:delText>ハウスメイトは全国展開をしている</w:delText>
        </w:r>
      </w:del>
    </w:p>
    <w:p w14:paraId="1EB39BB3" w14:textId="781F1A4A" w:rsidR="0066636D" w:rsidRPr="001566BD" w:rsidDel="005B3C16" w:rsidRDefault="0066636D" w:rsidP="0066636D">
      <w:pPr>
        <w:rPr>
          <w:del w:id="28" w:author="do walk talk LLC." w:date="2023-11-10T11:00:00Z"/>
        </w:rPr>
      </w:pPr>
      <w:del w:id="29" w:author="do walk talk LLC." w:date="2023-11-10T11:00:00Z">
        <w:r w:rsidRPr="001566BD" w:rsidDel="005B3C16">
          <w:delText>CMタレントに指原莉乃・椎名桔平・中尾明慶を起用している</w:delText>
        </w:r>
      </w:del>
    </w:p>
    <w:p w14:paraId="32C4A5A7" w14:textId="332E1EDC" w:rsidR="0066636D" w:rsidRPr="001566BD" w:rsidDel="005B3C16" w:rsidRDefault="0066636D" w:rsidP="0066636D">
      <w:pPr>
        <w:rPr>
          <w:del w:id="30" w:author="do walk talk LLC." w:date="2023-11-10T11:00:00Z"/>
        </w:rPr>
      </w:pPr>
      <w:del w:id="31" w:author="do walk talk LLC." w:date="2023-11-10T11:00:00Z">
        <w:r w:rsidRPr="001566BD" w:rsidDel="005B3C16">
          <w:rPr>
            <w:rFonts w:hint="eastAsia"/>
          </w:rPr>
          <w:delText>ひとつもない</w:delText>
        </w:r>
      </w:del>
    </w:p>
    <w:p w14:paraId="3D13CB83" w14:textId="77777777" w:rsidR="0066636D" w:rsidRPr="001566BD" w:rsidRDefault="0066636D" w:rsidP="0066636D">
      <w:pPr>
        <w:pBdr>
          <w:bottom w:val="single" w:sz="6" w:space="1" w:color="auto"/>
        </w:pBdr>
      </w:pPr>
    </w:p>
    <w:p w14:paraId="500DEEB1" w14:textId="77777777" w:rsidR="0066636D" w:rsidRPr="001566BD" w:rsidRDefault="0066636D" w:rsidP="0066636D"/>
    <w:p w14:paraId="418AD2EB" w14:textId="2739D05C" w:rsidR="0066636D" w:rsidRPr="001566BD" w:rsidRDefault="0066636D" w:rsidP="0066636D">
      <w:r w:rsidRPr="001566BD">
        <w:t>Q</w:t>
      </w:r>
      <w:ins w:id="32" w:author="do walk talk LLC." w:date="2023-11-10T11:00:00Z">
        <w:r w:rsidR="005B3C16">
          <w:t>7</w:t>
        </w:r>
      </w:ins>
      <w:del w:id="33" w:author="do walk talk LLC." w:date="2023-11-10T11:00:00Z">
        <w:r w:rsidRPr="001566BD" w:rsidDel="005B3C16">
          <w:delText>8</w:delText>
        </w:r>
      </w:del>
      <w:r w:rsidRPr="001566BD">
        <w:t xml:space="preserve">　ハウスメイトについて魅力的だと感じられる内容を全てお選びください。</w:t>
      </w:r>
    </w:p>
    <w:p w14:paraId="05CA5A51" w14:textId="77777777" w:rsidR="0066636D" w:rsidRPr="001566BD" w:rsidRDefault="0066636D" w:rsidP="0066636D"/>
    <w:p w14:paraId="3EF779D7" w14:textId="77777777" w:rsidR="0066636D" w:rsidRPr="001566BD" w:rsidRDefault="0066636D" w:rsidP="0066636D">
      <w:r w:rsidRPr="001566BD">
        <w:rPr>
          <w:rFonts w:hint="eastAsia"/>
        </w:rPr>
        <w:t>ハウスメイトは自社で管理している物件がある</w:t>
      </w:r>
    </w:p>
    <w:p w14:paraId="370A1196" w14:textId="77777777" w:rsidR="0066636D" w:rsidRPr="001566BD" w:rsidRDefault="0066636D" w:rsidP="0066636D">
      <w:r w:rsidRPr="001566BD">
        <w:rPr>
          <w:rFonts w:hint="eastAsia"/>
        </w:rPr>
        <w:t>ハウスメイトの物件検索サイト「ハウスメイトナビ」</w:t>
      </w:r>
    </w:p>
    <w:p w14:paraId="18517139" w14:textId="77777777" w:rsidR="0066636D" w:rsidRPr="001566BD" w:rsidRDefault="0066636D" w:rsidP="0066636D">
      <w:r w:rsidRPr="001566BD">
        <w:rPr>
          <w:rFonts w:hint="eastAsia"/>
        </w:rPr>
        <w:t>ハウスメイト管理物件には物件トラブルに</w:t>
      </w:r>
      <w:r w:rsidRPr="001566BD">
        <w:t>24時間サポートしてくれるサービスが付いている</w:t>
      </w:r>
    </w:p>
    <w:p w14:paraId="0771675C" w14:textId="77777777" w:rsidR="0066636D" w:rsidRPr="001566BD" w:rsidRDefault="0066636D" w:rsidP="0066636D">
      <w:r w:rsidRPr="001566BD">
        <w:rPr>
          <w:rFonts w:hint="eastAsia"/>
        </w:rPr>
        <w:t>ハウスメイト管理物件の</w:t>
      </w:r>
      <w:r w:rsidRPr="001566BD">
        <w:t>24時間サポートにはWEB受付がある</w:t>
      </w:r>
    </w:p>
    <w:p w14:paraId="2496EB1F" w14:textId="77777777" w:rsidR="0066636D" w:rsidRPr="001566BD" w:rsidRDefault="0066636D" w:rsidP="0066636D">
      <w:r w:rsidRPr="001566BD">
        <w:rPr>
          <w:rFonts w:hint="eastAsia"/>
        </w:rPr>
        <w:t>入居者さま向けコミュニケーションサイト「お部屋＋（プラス）」</w:t>
      </w:r>
    </w:p>
    <w:p w14:paraId="4CC6CEAA" w14:textId="77777777" w:rsidR="0066636D" w:rsidRPr="001566BD" w:rsidRDefault="0066636D" w:rsidP="0066636D">
      <w:r w:rsidRPr="001566BD">
        <w:rPr>
          <w:rFonts w:hint="eastAsia"/>
        </w:rPr>
        <w:t>長く住むと</w:t>
      </w:r>
      <w:proofErr w:type="gramStart"/>
      <w:r w:rsidRPr="001566BD">
        <w:rPr>
          <w:rFonts w:hint="eastAsia"/>
        </w:rPr>
        <w:t>お得に</w:t>
      </w:r>
      <w:proofErr w:type="gramEnd"/>
      <w:r w:rsidRPr="001566BD">
        <w:rPr>
          <w:rFonts w:hint="eastAsia"/>
        </w:rPr>
        <w:t>なる</w:t>
      </w:r>
      <w:r w:rsidRPr="001566BD">
        <w:t>Myステージ制度</w:t>
      </w:r>
    </w:p>
    <w:p w14:paraId="01F337C3" w14:textId="77777777" w:rsidR="0066636D" w:rsidRPr="001566BD" w:rsidRDefault="0066636D" w:rsidP="0066636D">
      <w:r w:rsidRPr="001566BD">
        <w:rPr>
          <w:rFonts w:hint="eastAsia"/>
        </w:rPr>
        <w:t>お部屋探しや賃貸暮らしに関する情報サイト「賃貸暮らしを見守り隊」</w:t>
      </w:r>
    </w:p>
    <w:p w14:paraId="6AAEEBCF" w14:textId="77777777" w:rsidR="0066636D" w:rsidRPr="001566BD" w:rsidRDefault="0066636D" w:rsidP="0066636D">
      <w:r w:rsidRPr="001566BD">
        <w:rPr>
          <w:rFonts w:hint="eastAsia"/>
        </w:rPr>
        <w:t>ハウスメイトは、管理物件間の住み替え手数料が無料</w:t>
      </w:r>
    </w:p>
    <w:p w14:paraId="53995857" w14:textId="77777777" w:rsidR="0066636D" w:rsidRPr="001566BD" w:rsidRDefault="0066636D" w:rsidP="0066636D">
      <w:r w:rsidRPr="001566BD">
        <w:rPr>
          <w:rFonts w:hint="eastAsia"/>
        </w:rPr>
        <w:t>お部屋の写真登録で退室もスムーズになる「入居時フォトサービス」</w:t>
      </w:r>
    </w:p>
    <w:p w14:paraId="3CDEE0EA" w14:textId="77777777" w:rsidR="0066636D" w:rsidRPr="001566BD" w:rsidRDefault="0066636D" w:rsidP="0066636D">
      <w:r w:rsidRPr="001566BD">
        <w:rPr>
          <w:rFonts w:hint="eastAsia"/>
        </w:rPr>
        <w:t>「物件のこと何でも話せる友がいる。」がスローガンである</w:t>
      </w:r>
    </w:p>
    <w:p w14:paraId="4D674CA5" w14:textId="77777777" w:rsidR="0066636D" w:rsidRPr="001566BD" w:rsidRDefault="0066636D" w:rsidP="0066636D">
      <w:r w:rsidRPr="001566BD">
        <w:rPr>
          <w:rFonts w:hint="eastAsia"/>
        </w:rPr>
        <w:t>ハウスメイトは全国展開をしている</w:t>
      </w:r>
    </w:p>
    <w:p w14:paraId="0EF43567" w14:textId="77777777" w:rsidR="0066636D" w:rsidRPr="001566BD" w:rsidRDefault="0066636D" w:rsidP="0066636D">
      <w:r w:rsidRPr="001566BD">
        <w:t>CMタレントに指指原莉乃・椎名桔平・中尾明慶を起用している</w:t>
      </w:r>
    </w:p>
    <w:p w14:paraId="37ADBEB5" w14:textId="77777777" w:rsidR="0066636D" w:rsidRPr="001566BD" w:rsidRDefault="0066636D" w:rsidP="0066636D">
      <w:r w:rsidRPr="001566BD">
        <w:rPr>
          <w:rFonts w:hint="eastAsia"/>
        </w:rPr>
        <w:t>ひとつもない</w:t>
      </w:r>
    </w:p>
    <w:p w14:paraId="1432BEEE" w14:textId="77777777" w:rsidR="005B3C16" w:rsidRPr="001566BD" w:rsidRDefault="005B3C16" w:rsidP="005B3C16">
      <w:pPr>
        <w:pBdr>
          <w:bottom w:val="single" w:sz="6" w:space="1" w:color="auto"/>
        </w:pBdr>
        <w:rPr>
          <w:ins w:id="34" w:author="do walk talk LLC." w:date="2023-11-10T11:01:00Z"/>
        </w:rPr>
      </w:pPr>
    </w:p>
    <w:p w14:paraId="79D37CBC" w14:textId="77777777" w:rsidR="005B3C16" w:rsidRDefault="005B3C16" w:rsidP="005B3C16">
      <w:pPr>
        <w:rPr>
          <w:ins w:id="35" w:author="do walk talk LLC." w:date="2023-11-10T11:01:00Z"/>
        </w:rPr>
      </w:pPr>
    </w:p>
    <w:p w14:paraId="4165350D" w14:textId="77777777" w:rsidR="005B3C16" w:rsidRPr="001566BD" w:rsidRDefault="005B3C16" w:rsidP="005B3C16">
      <w:pPr>
        <w:rPr>
          <w:ins w:id="36" w:author="do walk talk LLC." w:date="2023-11-10T11:01:00Z"/>
        </w:rPr>
      </w:pPr>
      <w:ins w:id="37" w:author="do walk talk LLC." w:date="2023-11-10T11:01:00Z">
        <w:r>
          <w:rPr>
            <w:rFonts w:hint="eastAsia"/>
          </w:rPr>
          <w:t>Q</w:t>
        </w:r>
        <w:r>
          <w:t>8</w:t>
        </w:r>
        <w:r>
          <w:rPr>
            <w:rFonts w:hint="eastAsia"/>
          </w:rPr>
          <w:t xml:space="preserve">　ハウスメイトについてどのくらい好感を持てますか。</w:t>
        </w:r>
        <w:r w:rsidRPr="001566BD">
          <w:t>あてはまるものを一つお選びください。</w:t>
        </w:r>
      </w:ins>
    </w:p>
    <w:p w14:paraId="62B11E32" w14:textId="77777777" w:rsidR="005B3C16" w:rsidRDefault="005B3C16" w:rsidP="005B3C16">
      <w:pPr>
        <w:rPr>
          <w:ins w:id="38" w:author="do walk talk LLC." w:date="2023-11-10T11:01:00Z"/>
        </w:rPr>
      </w:pPr>
    </w:p>
    <w:p w14:paraId="3FE04246" w14:textId="77777777" w:rsidR="005B3C16" w:rsidRDefault="005B3C16" w:rsidP="005B3C16">
      <w:pPr>
        <w:rPr>
          <w:ins w:id="39" w:author="do walk talk LLC." w:date="2023-11-10T11:01:00Z"/>
        </w:rPr>
      </w:pPr>
      <w:ins w:id="40" w:author="do walk talk LLC." w:date="2023-11-10T11:01:00Z">
        <w:r>
          <w:rPr>
            <w:rFonts w:hint="eastAsia"/>
          </w:rPr>
          <w:t>好感が持てる</w:t>
        </w:r>
      </w:ins>
    </w:p>
    <w:p w14:paraId="195B56AB" w14:textId="77777777" w:rsidR="005B3C16" w:rsidRDefault="005B3C16" w:rsidP="005B3C16">
      <w:pPr>
        <w:rPr>
          <w:ins w:id="41" w:author="do walk talk LLC." w:date="2023-11-10T11:01:00Z"/>
        </w:rPr>
      </w:pPr>
      <w:ins w:id="42" w:author="do walk talk LLC." w:date="2023-11-10T11:01:00Z">
        <w:r>
          <w:rPr>
            <w:rFonts w:hint="eastAsia"/>
          </w:rPr>
          <w:t>やや好感が持てる</w:t>
        </w:r>
      </w:ins>
    </w:p>
    <w:p w14:paraId="60188C6D" w14:textId="77777777" w:rsidR="005B3C16" w:rsidRDefault="005B3C16" w:rsidP="005B3C16">
      <w:pPr>
        <w:rPr>
          <w:ins w:id="43" w:author="do walk talk LLC." w:date="2023-11-10T11:01:00Z"/>
        </w:rPr>
      </w:pPr>
      <w:ins w:id="44" w:author="do walk talk LLC." w:date="2023-11-10T11:01:00Z">
        <w:r>
          <w:rPr>
            <w:rFonts w:hint="eastAsia"/>
          </w:rPr>
          <w:t>どちらともいえない</w:t>
        </w:r>
      </w:ins>
    </w:p>
    <w:p w14:paraId="28D0152E" w14:textId="77777777" w:rsidR="005B3C16" w:rsidRDefault="005B3C16" w:rsidP="005B3C16">
      <w:pPr>
        <w:rPr>
          <w:ins w:id="45" w:author="do walk talk LLC." w:date="2023-11-10T11:01:00Z"/>
        </w:rPr>
      </w:pPr>
      <w:ins w:id="46" w:author="do walk talk LLC." w:date="2023-11-10T11:01:00Z">
        <w:r>
          <w:rPr>
            <w:rFonts w:hint="eastAsia"/>
          </w:rPr>
          <w:t>あまり好感が持てない</w:t>
        </w:r>
      </w:ins>
    </w:p>
    <w:p w14:paraId="51C9488C" w14:textId="77777777" w:rsidR="005B3C16" w:rsidRDefault="005B3C16" w:rsidP="005B3C16">
      <w:pPr>
        <w:rPr>
          <w:ins w:id="47" w:author="do walk talk LLC." w:date="2023-11-10T11:01:00Z"/>
        </w:rPr>
      </w:pPr>
      <w:ins w:id="48" w:author="do walk talk LLC." w:date="2023-11-10T11:01:00Z">
        <w:r>
          <w:rPr>
            <w:rFonts w:hint="eastAsia"/>
          </w:rPr>
          <w:t>好感が持てない</w:t>
        </w:r>
      </w:ins>
    </w:p>
    <w:p w14:paraId="31F0FD99" w14:textId="77777777" w:rsidR="005B3C16" w:rsidRDefault="005B3C16" w:rsidP="005B3C16">
      <w:pPr>
        <w:pBdr>
          <w:bottom w:val="single" w:sz="6" w:space="1" w:color="auto"/>
        </w:pBdr>
        <w:rPr>
          <w:ins w:id="49" w:author="do walk talk LLC." w:date="2023-11-10T11:01:00Z"/>
        </w:rPr>
      </w:pPr>
    </w:p>
    <w:p w14:paraId="053DAF27" w14:textId="77777777" w:rsidR="005B3C16" w:rsidRDefault="005B3C16" w:rsidP="005B3C16">
      <w:pPr>
        <w:rPr>
          <w:ins w:id="50" w:author="do walk talk LLC." w:date="2023-11-10T11:01:00Z"/>
        </w:rPr>
      </w:pPr>
    </w:p>
    <w:p w14:paraId="2A75131B" w14:textId="77777777" w:rsidR="005B3C16" w:rsidRDefault="005B3C16" w:rsidP="005B3C16">
      <w:pPr>
        <w:rPr>
          <w:ins w:id="51" w:author="do walk talk LLC." w:date="2023-11-10T11:01:00Z"/>
        </w:rPr>
      </w:pPr>
      <w:ins w:id="52" w:author="do walk talk LLC." w:date="2023-11-10T11:01:00Z">
        <w:r>
          <w:rPr>
            <w:rFonts w:hint="eastAsia"/>
          </w:rPr>
          <w:t>Q</w:t>
        </w:r>
        <w:r>
          <w:t>9</w:t>
        </w:r>
        <w:r>
          <w:rPr>
            <w:rFonts w:hint="eastAsia"/>
          </w:rPr>
          <w:t xml:space="preserve">　</w:t>
        </w:r>
        <w:r w:rsidRPr="001566BD">
          <w:t>前設問でご回答いただいた理由について具体的に教えてください。</w:t>
        </w:r>
      </w:ins>
    </w:p>
    <w:p w14:paraId="686AC587" w14:textId="77777777" w:rsidR="005B3C16" w:rsidRDefault="005B3C16" w:rsidP="005B3C16">
      <w:pPr>
        <w:rPr>
          <w:ins w:id="53" w:author="do walk talk LLC." w:date="2023-11-10T11:01:00Z"/>
        </w:rPr>
      </w:pPr>
    </w:p>
    <w:p w14:paraId="6328BA43" w14:textId="77777777" w:rsidR="005B3C16" w:rsidRDefault="005B3C16" w:rsidP="005B3C16">
      <w:pPr>
        <w:rPr>
          <w:ins w:id="54" w:author="do walk talk LLC." w:date="2023-11-10T11:01:00Z"/>
        </w:rPr>
      </w:pPr>
      <w:ins w:id="55" w:author="do walk talk LLC." w:date="2023-11-10T11:01:00Z">
        <w:r w:rsidRPr="001566BD">
          <w:rPr>
            <w:rFonts w:hint="eastAsia"/>
          </w:rPr>
          <w:t>（自由入力欄）</w:t>
        </w:r>
      </w:ins>
    </w:p>
    <w:p w14:paraId="1F79E9B7" w14:textId="77777777" w:rsidR="0066636D" w:rsidRPr="001566BD" w:rsidRDefault="0066636D" w:rsidP="0066636D">
      <w:pPr>
        <w:pBdr>
          <w:bottom w:val="single" w:sz="6" w:space="1" w:color="auto"/>
        </w:pBdr>
      </w:pPr>
    </w:p>
    <w:p w14:paraId="0068AB26" w14:textId="77777777" w:rsidR="0066636D" w:rsidRPr="001566BD" w:rsidRDefault="0066636D" w:rsidP="0066636D"/>
    <w:p w14:paraId="4A7A7E5C" w14:textId="3FF39411" w:rsidR="0066636D" w:rsidRPr="001566BD" w:rsidRDefault="0066636D" w:rsidP="0066636D">
      <w:del w:id="56" w:author="do walk talk LLC." w:date="2023-11-10T11:01:00Z">
        <w:r w:rsidRPr="001566BD" w:rsidDel="005B3C16">
          <w:delText xml:space="preserve">Q9　</w:delText>
        </w:r>
      </w:del>
      <w:ins w:id="57" w:author="do walk talk LLC." w:date="2023-11-10T11:01:00Z">
        <w:r w:rsidR="005B3C16" w:rsidRPr="001566BD">
          <w:t>Q</w:t>
        </w:r>
        <w:r w:rsidR="005B3C16">
          <w:t>10</w:t>
        </w:r>
        <w:r w:rsidR="005B3C16" w:rsidRPr="001566BD">
          <w:t xml:space="preserve">　</w:t>
        </w:r>
      </w:ins>
      <w:r w:rsidRPr="001566BD">
        <w:t>今回の物件のご成約に際して、決め手となったことは何ですか。あてはまるものを全てお選びください。</w:t>
      </w:r>
    </w:p>
    <w:p w14:paraId="584E7A0C" w14:textId="77777777" w:rsidR="0066636D" w:rsidRPr="001566BD" w:rsidRDefault="0066636D" w:rsidP="0066636D"/>
    <w:p w14:paraId="55ACF26E" w14:textId="77777777" w:rsidR="0066636D" w:rsidRPr="001566BD" w:rsidRDefault="0066636D" w:rsidP="0066636D">
      <w:r w:rsidRPr="001566BD">
        <w:rPr>
          <w:rFonts w:hint="eastAsia"/>
        </w:rPr>
        <w:t>担当者が親切で礼儀正しい</w:t>
      </w:r>
    </w:p>
    <w:p w14:paraId="66DD3828" w14:textId="77777777" w:rsidR="0066636D" w:rsidRPr="001566BD" w:rsidRDefault="0066636D" w:rsidP="0066636D">
      <w:r w:rsidRPr="001566BD">
        <w:rPr>
          <w:rFonts w:hint="eastAsia"/>
        </w:rPr>
        <w:t>真剣に相談にのってくれた</w:t>
      </w:r>
    </w:p>
    <w:p w14:paraId="4FC03A56" w14:textId="77777777" w:rsidR="0066636D" w:rsidRPr="001566BD" w:rsidRDefault="0066636D" w:rsidP="0066636D">
      <w:r w:rsidRPr="001566BD">
        <w:rPr>
          <w:rFonts w:hint="eastAsia"/>
        </w:rPr>
        <w:t>お客さまご自身のペースでお部屋探しできたから</w:t>
      </w:r>
    </w:p>
    <w:p w14:paraId="1C8ACCFC" w14:textId="77777777" w:rsidR="0066636D" w:rsidRPr="001566BD" w:rsidRDefault="0066636D" w:rsidP="0066636D">
      <w:r w:rsidRPr="001566BD">
        <w:rPr>
          <w:rFonts w:hint="eastAsia"/>
        </w:rPr>
        <w:t>希望エリアに物件を多数持っている会社である</w:t>
      </w:r>
    </w:p>
    <w:p w14:paraId="13E6ADED" w14:textId="77777777" w:rsidR="0066636D" w:rsidRPr="001566BD" w:rsidRDefault="0066636D" w:rsidP="0066636D">
      <w:r w:rsidRPr="001566BD">
        <w:rPr>
          <w:rFonts w:hint="eastAsia"/>
        </w:rPr>
        <w:t>提示した条件に合った物件を紹介してくれる会社である</w:t>
      </w:r>
    </w:p>
    <w:p w14:paraId="13AB106D" w14:textId="77777777" w:rsidR="0066636D" w:rsidRPr="001566BD" w:rsidRDefault="0066636D" w:rsidP="0066636D">
      <w:r w:rsidRPr="001566BD">
        <w:rPr>
          <w:rFonts w:hint="eastAsia"/>
        </w:rPr>
        <w:t>評判のいい会社である</w:t>
      </w:r>
    </w:p>
    <w:p w14:paraId="24A1E956" w14:textId="77777777" w:rsidR="0066636D" w:rsidRPr="001566BD" w:rsidRDefault="0066636D" w:rsidP="0066636D">
      <w:r w:rsidRPr="001566BD">
        <w:rPr>
          <w:rFonts w:hint="eastAsia"/>
        </w:rPr>
        <w:t>担当者が物件やエリアについて専門知識がある</w:t>
      </w:r>
    </w:p>
    <w:p w14:paraId="72814382" w14:textId="77777777" w:rsidR="0066636D" w:rsidRPr="001566BD" w:rsidRDefault="0066636D" w:rsidP="0066636D">
      <w:r w:rsidRPr="001566BD">
        <w:rPr>
          <w:rFonts w:hint="eastAsia"/>
        </w:rPr>
        <w:t>地域に密着した会社である</w:t>
      </w:r>
    </w:p>
    <w:p w14:paraId="6407C610" w14:textId="77777777" w:rsidR="0066636D" w:rsidRPr="001566BD" w:rsidRDefault="0066636D" w:rsidP="0066636D">
      <w:r w:rsidRPr="001566BD">
        <w:rPr>
          <w:rFonts w:hint="eastAsia"/>
        </w:rPr>
        <w:t>住んでからのサービスが充実している</w:t>
      </w:r>
    </w:p>
    <w:p w14:paraId="19464D20" w14:textId="77777777" w:rsidR="0066636D" w:rsidRPr="001566BD" w:rsidRDefault="0066636D" w:rsidP="0066636D">
      <w:r w:rsidRPr="001566BD">
        <w:rPr>
          <w:rFonts w:hint="eastAsia"/>
        </w:rPr>
        <w:t>会社全体として従業員の印象（清潔なイメージ）が良い</w:t>
      </w:r>
    </w:p>
    <w:p w14:paraId="39097B06" w14:textId="77777777" w:rsidR="0066636D" w:rsidRPr="001566BD" w:rsidRDefault="0066636D" w:rsidP="0066636D">
      <w:r w:rsidRPr="001566BD">
        <w:rPr>
          <w:rFonts w:hint="eastAsia"/>
        </w:rPr>
        <w:t>会社の店構え・雰囲気が良い</w:t>
      </w:r>
    </w:p>
    <w:p w14:paraId="3BC16A13" w14:textId="77777777" w:rsidR="0066636D" w:rsidRPr="001566BD" w:rsidRDefault="0066636D" w:rsidP="0066636D">
      <w:r w:rsidRPr="001566BD">
        <w:rPr>
          <w:rFonts w:hint="eastAsia"/>
        </w:rPr>
        <w:t>大手の会社である</w:t>
      </w:r>
    </w:p>
    <w:p w14:paraId="060F2D07" w14:textId="77777777" w:rsidR="0066636D" w:rsidRPr="001566BD" w:rsidRDefault="0066636D" w:rsidP="0066636D">
      <w:r w:rsidRPr="001566BD">
        <w:rPr>
          <w:rFonts w:hint="eastAsia"/>
        </w:rPr>
        <w:t>情報やインターネットに物件を多数掲載している会社である</w:t>
      </w:r>
    </w:p>
    <w:p w14:paraId="0F3F1C05" w14:textId="77777777" w:rsidR="0066636D" w:rsidRPr="001566BD" w:rsidRDefault="0066636D" w:rsidP="0066636D">
      <w:r w:rsidRPr="001566BD">
        <w:rPr>
          <w:rFonts w:hint="eastAsia"/>
        </w:rPr>
        <w:t>担当者がマメに連絡をくれる</w:t>
      </w:r>
    </w:p>
    <w:p w14:paraId="0322A152" w14:textId="77777777" w:rsidR="0066636D" w:rsidRPr="001566BD" w:rsidRDefault="0066636D" w:rsidP="0066636D">
      <w:r w:rsidRPr="001566BD">
        <w:t>CMや広告をよく見かける会社である</w:t>
      </w:r>
    </w:p>
    <w:p w14:paraId="62936E6D" w14:textId="77777777" w:rsidR="0066636D" w:rsidRPr="001566BD" w:rsidRDefault="0066636D" w:rsidP="0066636D">
      <w:r w:rsidRPr="001566BD">
        <w:rPr>
          <w:rFonts w:hint="eastAsia"/>
        </w:rPr>
        <w:t>街でよく店舗を見かけるチェーンである</w:t>
      </w:r>
    </w:p>
    <w:p w14:paraId="4D0028CF" w14:textId="77777777" w:rsidR="0066636D" w:rsidRPr="001566BD" w:rsidRDefault="0066636D" w:rsidP="0066636D">
      <w:r w:rsidRPr="001566BD">
        <w:rPr>
          <w:rFonts w:hint="eastAsia"/>
        </w:rPr>
        <w:t>知人からの紹介の会社（または担当者）である</w:t>
      </w:r>
    </w:p>
    <w:p w14:paraId="1A2A7C8C" w14:textId="77777777" w:rsidR="0066636D" w:rsidRPr="001566BD" w:rsidRDefault="0066636D" w:rsidP="0066636D">
      <w:r w:rsidRPr="001566BD">
        <w:rPr>
          <w:rFonts w:hint="eastAsia"/>
        </w:rPr>
        <w:t>ハウスメイトが管理している物件だから</w:t>
      </w:r>
    </w:p>
    <w:p w14:paraId="6AF8B730" w14:textId="77777777" w:rsidR="0066636D" w:rsidRPr="001566BD" w:rsidRDefault="0066636D" w:rsidP="0066636D">
      <w:r w:rsidRPr="001566BD">
        <w:rPr>
          <w:rFonts w:hint="eastAsia"/>
        </w:rPr>
        <w:t>その他</w:t>
      </w:r>
    </w:p>
    <w:p w14:paraId="62988C58" w14:textId="77777777" w:rsidR="0066636D" w:rsidRPr="001566BD" w:rsidRDefault="0066636D" w:rsidP="0066636D">
      <w:pPr>
        <w:pBdr>
          <w:bottom w:val="single" w:sz="6" w:space="1" w:color="auto"/>
        </w:pBdr>
      </w:pPr>
    </w:p>
    <w:p w14:paraId="50F8E6C3" w14:textId="77777777" w:rsidR="0066636D" w:rsidRPr="001566BD" w:rsidRDefault="0066636D" w:rsidP="0066636D"/>
    <w:p w14:paraId="77B9B368" w14:textId="19C369C5" w:rsidR="0066636D" w:rsidRPr="001566BD" w:rsidRDefault="0066636D" w:rsidP="0066636D">
      <w:del w:id="58" w:author="do walk talk LLC." w:date="2023-11-10T11:01:00Z">
        <w:r w:rsidRPr="001566BD" w:rsidDel="005B3C16">
          <w:delText xml:space="preserve">Q10　</w:delText>
        </w:r>
      </w:del>
      <w:ins w:id="59" w:author="do walk talk LLC." w:date="2023-11-10T11:01:00Z">
        <w:r w:rsidR="005B3C16" w:rsidRPr="001566BD">
          <w:t>Q1</w:t>
        </w:r>
        <w:r w:rsidR="005B3C16">
          <w:t>1</w:t>
        </w:r>
        <w:r w:rsidR="005B3C16" w:rsidRPr="001566BD">
          <w:t xml:space="preserve">　</w:t>
        </w:r>
      </w:ins>
      <w:r w:rsidRPr="001566BD">
        <w:t>ハウスメイトのスローガンは以下になります。今回の物件選びについて、このスローガンのようにハウスメイトを感じられましたか。あなたのお気持ちに近いものをお選びください。</w:t>
      </w:r>
    </w:p>
    <w:p w14:paraId="2A24A48E" w14:textId="77777777" w:rsidR="0066636D" w:rsidRPr="001566BD" w:rsidRDefault="0066636D" w:rsidP="0066636D">
      <w:r w:rsidRPr="001566BD">
        <w:rPr>
          <w:rFonts w:hint="eastAsia"/>
        </w:rPr>
        <w:t>「物件のこと何でも話せる友がいる。」</w:t>
      </w:r>
    </w:p>
    <w:p w14:paraId="5AC99428" w14:textId="77777777" w:rsidR="0066636D" w:rsidRPr="001566BD" w:rsidRDefault="0066636D" w:rsidP="0066636D"/>
    <w:p w14:paraId="0245A1B2" w14:textId="77777777" w:rsidR="0066636D" w:rsidRPr="001566BD" w:rsidRDefault="0066636D" w:rsidP="0066636D">
      <w:r w:rsidRPr="001566BD">
        <w:rPr>
          <w:rFonts w:hint="eastAsia"/>
        </w:rPr>
        <w:t>感じられた</w:t>
      </w:r>
    </w:p>
    <w:p w14:paraId="4458D100" w14:textId="77777777" w:rsidR="0066636D" w:rsidRPr="001566BD" w:rsidRDefault="0066636D" w:rsidP="0066636D">
      <w:r w:rsidRPr="001566BD">
        <w:rPr>
          <w:rFonts w:hint="eastAsia"/>
        </w:rPr>
        <w:t>やや感じられた</w:t>
      </w:r>
    </w:p>
    <w:p w14:paraId="1E56D4B5" w14:textId="77777777" w:rsidR="0066636D" w:rsidRPr="001566BD" w:rsidRDefault="0066636D" w:rsidP="0066636D">
      <w:r w:rsidRPr="001566BD">
        <w:rPr>
          <w:rFonts w:hint="eastAsia"/>
        </w:rPr>
        <w:t>どちらとも言えない</w:t>
      </w:r>
    </w:p>
    <w:p w14:paraId="042AD6DC" w14:textId="77777777" w:rsidR="0066636D" w:rsidRPr="001566BD" w:rsidRDefault="0066636D" w:rsidP="0066636D">
      <w:r w:rsidRPr="001566BD">
        <w:rPr>
          <w:rFonts w:hint="eastAsia"/>
        </w:rPr>
        <w:t>あまり感じられなかった</w:t>
      </w:r>
    </w:p>
    <w:p w14:paraId="7A8164C0" w14:textId="77777777" w:rsidR="0066636D" w:rsidRPr="001566BD" w:rsidRDefault="0066636D" w:rsidP="0066636D">
      <w:r w:rsidRPr="001566BD">
        <w:rPr>
          <w:rFonts w:hint="eastAsia"/>
        </w:rPr>
        <w:t>感じられなかった</w:t>
      </w:r>
    </w:p>
    <w:p w14:paraId="510307BE" w14:textId="77777777" w:rsidR="0066636D" w:rsidRPr="001566BD" w:rsidRDefault="0066636D" w:rsidP="0066636D">
      <w:pPr>
        <w:pBdr>
          <w:bottom w:val="single" w:sz="6" w:space="1" w:color="auto"/>
        </w:pBdr>
      </w:pPr>
    </w:p>
    <w:p w14:paraId="2FA28E06" w14:textId="77777777" w:rsidR="0066636D" w:rsidRPr="001566BD" w:rsidRDefault="0066636D" w:rsidP="0066636D"/>
    <w:p w14:paraId="0A2F3C3F" w14:textId="77777777" w:rsidR="0066636D" w:rsidRPr="001566BD" w:rsidRDefault="0066636D" w:rsidP="0066636D">
      <w:r w:rsidRPr="001566BD">
        <w:rPr>
          <w:rFonts w:hint="eastAsia"/>
        </w:rPr>
        <w:t>※前の設問で「感じられた」または「やや感じられた」と回答した方のみ</w:t>
      </w:r>
    </w:p>
    <w:p w14:paraId="5126FBFA" w14:textId="69F1E676" w:rsidR="0066636D" w:rsidRPr="001566BD" w:rsidRDefault="0066636D" w:rsidP="0066636D">
      <w:del w:id="60" w:author="do walk talk LLC." w:date="2023-11-10T11:01:00Z">
        <w:r w:rsidRPr="001566BD" w:rsidDel="005B3C16">
          <w:delText xml:space="preserve">Q11　</w:delText>
        </w:r>
      </w:del>
      <w:ins w:id="61" w:author="do walk talk LLC." w:date="2023-11-10T11:01:00Z">
        <w:r w:rsidR="005B3C16" w:rsidRPr="001566BD">
          <w:t>Q1</w:t>
        </w:r>
        <w:r w:rsidR="005B3C16">
          <w:t>2</w:t>
        </w:r>
        <w:r w:rsidR="005B3C16" w:rsidRPr="001566BD">
          <w:t xml:space="preserve">　</w:t>
        </w:r>
      </w:ins>
      <w:r w:rsidRPr="001566BD">
        <w:t>前設問でご回答いただいた理由について、あてはまるものを全てお選びください。</w:t>
      </w:r>
    </w:p>
    <w:p w14:paraId="5F9D7D69" w14:textId="77777777" w:rsidR="0066636D" w:rsidRPr="001566BD" w:rsidRDefault="0066636D" w:rsidP="0066636D"/>
    <w:p w14:paraId="37E10BF2" w14:textId="77777777" w:rsidR="0066636D" w:rsidRPr="001566BD" w:rsidRDefault="0066636D" w:rsidP="0066636D">
      <w:r w:rsidRPr="001566BD">
        <w:rPr>
          <w:rFonts w:hint="eastAsia"/>
        </w:rPr>
        <w:t>担当者が親切で礼儀正しかったから</w:t>
      </w:r>
    </w:p>
    <w:p w14:paraId="4F9424D8" w14:textId="77777777" w:rsidR="0066636D" w:rsidRPr="001566BD" w:rsidRDefault="0066636D" w:rsidP="0066636D">
      <w:r w:rsidRPr="001566BD">
        <w:rPr>
          <w:rFonts w:hint="eastAsia"/>
        </w:rPr>
        <w:t>真剣に相談にのってくれたから</w:t>
      </w:r>
    </w:p>
    <w:p w14:paraId="01565BD2" w14:textId="77777777" w:rsidR="0066636D" w:rsidRPr="001566BD" w:rsidRDefault="0066636D" w:rsidP="0066636D">
      <w:r w:rsidRPr="001566BD">
        <w:rPr>
          <w:rFonts w:hint="eastAsia"/>
        </w:rPr>
        <w:t>提示した条件に合った物件を紹介してくれたから</w:t>
      </w:r>
    </w:p>
    <w:p w14:paraId="690D4999" w14:textId="77777777" w:rsidR="0066636D" w:rsidRPr="001566BD" w:rsidRDefault="0066636D" w:rsidP="0066636D">
      <w:r w:rsidRPr="001566BD">
        <w:rPr>
          <w:rFonts w:hint="eastAsia"/>
        </w:rPr>
        <w:t>お客さまご自身のペースでお部屋探しできたから</w:t>
      </w:r>
    </w:p>
    <w:p w14:paraId="3DCD6945" w14:textId="77777777" w:rsidR="0066636D" w:rsidRPr="001566BD" w:rsidRDefault="0066636D" w:rsidP="0066636D">
      <w:r w:rsidRPr="001566BD">
        <w:rPr>
          <w:rFonts w:hint="eastAsia"/>
        </w:rPr>
        <w:t>担当者が物件やエリアについて専門知識があったから</w:t>
      </w:r>
    </w:p>
    <w:p w14:paraId="0C4C5695" w14:textId="77777777" w:rsidR="0066636D" w:rsidRPr="001566BD" w:rsidRDefault="0066636D" w:rsidP="0066636D">
      <w:r w:rsidRPr="001566BD">
        <w:rPr>
          <w:rFonts w:hint="eastAsia"/>
        </w:rPr>
        <w:t>住んでからのサービスが充実していたから</w:t>
      </w:r>
    </w:p>
    <w:p w14:paraId="67A255C9" w14:textId="77777777" w:rsidR="0066636D" w:rsidRPr="001566BD" w:rsidRDefault="0066636D" w:rsidP="0066636D">
      <w:r w:rsidRPr="001566BD">
        <w:rPr>
          <w:rFonts w:hint="eastAsia"/>
        </w:rPr>
        <w:t>会社全体として従業員の印象（清潔なイメージ）が良かったから</w:t>
      </w:r>
    </w:p>
    <w:p w14:paraId="59C2010B" w14:textId="77777777" w:rsidR="0066636D" w:rsidRPr="001566BD" w:rsidRDefault="0066636D" w:rsidP="0066636D">
      <w:r w:rsidRPr="001566BD">
        <w:rPr>
          <w:rFonts w:hint="eastAsia"/>
        </w:rPr>
        <w:t>会社の店構え・雰囲気が良かったから</w:t>
      </w:r>
    </w:p>
    <w:p w14:paraId="02AEFAF6" w14:textId="77777777" w:rsidR="0066636D" w:rsidRPr="001566BD" w:rsidRDefault="0066636D" w:rsidP="0066636D">
      <w:r w:rsidRPr="001566BD">
        <w:rPr>
          <w:rFonts w:hint="eastAsia"/>
        </w:rPr>
        <w:t>担当者がマメに連絡をくれたから</w:t>
      </w:r>
    </w:p>
    <w:p w14:paraId="0DDE5B6E" w14:textId="77777777" w:rsidR="0066636D" w:rsidRPr="001566BD" w:rsidRDefault="0066636D" w:rsidP="0066636D">
      <w:r w:rsidRPr="001566BD">
        <w:t>CMや広告をよく見かけたから</w:t>
      </w:r>
    </w:p>
    <w:p w14:paraId="266636F3" w14:textId="77777777" w:rsidR="0066636D" w:rsidRPr="001566BD" w:rsidRDefault="0066636D" w:rsidP="0066636D">
      <w:r w:rsidRPr="001566BD">
        <w:rPr>
          <w:rFonts w:hint="eastAsia"/>
        </w:rPr>
        <w:t>街でよく店舗を見かけたから</w:t>
      </w:r>
    </w:p>
    <w:p w14:paraId="3A56C44C" w14:textId="77777777" w:rsidR="0066636D" w:rsidRPr="001566BD" w:rsidRDefault="0066636D" w:rsidP="0066636D">
      <w:r w:rsidRPr="001566BD">
        <w:rPr>
          <w:rFonts w:hint="eastAsia"/>
        </w:rPr>
        <w:t>知人からの紹介の会社（または担当者）だったから</w:t>
      </w:r>
    </w:p>
    <w:p w14:paraId="2DB55E0B" w14:textId="77777777" w:rsidR="0066636D" w:rsidRPr="001566BD" w:rsidRDefault="0066636D" w:rsidP="0066636D">
      <w:r w:rsidRPr="001566BD">
        <w:rPr>
          <w:rFonts w:hint="eastAsia"/>
        </w:rPr>
        <w:t>その他</w:t>
      </w:r>
    </w:p>
    <w:p w14:paraId="21E59BF2" w14:textId="77777777" w:rsidR="0066636D" w:rsidRPr="001566BD" w:rsidRDefault="0066636D" w:rsidP="0066636D">
      <w:pPr>
        <w:pBdr>
          <w:bottom w:val="single" w:sz="6" w:space="1" w:color="auto"/>
        </w:pBdr>
      </w:pPr>
    </w:p>
    <w:p w14:paraId="0AEE2655" w14:textId="77777777" w:rsidR="0066636D" w:rsidRPr="001566BD" w:rsidRDefault="0066636D" w:rsidP="0066636D"/>
    <w:p w14:paraId="6D414E03" w14:textId="3A0298D7" w:rsidR="0066636D" w:rsidRPr="001566BD" w:rsidRDefault="0066636D" w:rsidP="0066636D">
      <w:del w:id="62" w:author="do walk talk LLC." w:date="2023-11-10T11:01:00Z">
        <w:r w:rsidRPr="001566BD" w:rsidDel="005B3C16">
          <w:delText xml:space="preserve">Q12　</w:delText>
        </w:r>
      </w:del>
      <w:ins w:id="63" w:author="do walk talk LLC." w:date="2023-11-10T11:01:00Z">
        <w:r w:rsidR="005B3C16" w:rsidRPr="001566BD">
          <w:t>Q1</w:t>
        </w:r>
        <w:r w:rsidR="005B3C16">
          <w:t>3</w:t>
        </w:r>
        <w:r w:rsidR="005B3C16" w:rsidRPr="001566BD">
          <w:t xml:space="preserve">　</w:t>
        </w:r>
      </w:ins>
      <w:r w:rsidRPr="001566BD">
        <w:t>「ハウスメイト」を友人や家族に薦めたいと思いますか。あてはまるものを一つお選びください。</w:t>
      </w:r>
    </w:p>
    <w:p w14:paraId="7D5ACB33" w14:textId="77777777" w:rsidR="0066636D" w:rsidRPr="001566BD" w:rsidRDefault="0066636D" w:rsidP="0066636D"/>
    <w:p w14:paraId="1F3260BC" w14:textId="77777777" w:rsidR="0066636D" w:rsidRPr="001566BD" w:rsidRDefault="0066636D" w:rsidP="0066636D">
      <w:r w:rsidRPr="001566BD">
        <w:rPr>
          <w:rFonts w:hint="eastAsia"/>
        </w:rPr>
        <w:t>薦めたい</w:t>
      </w:r>
    </w:p>
    <w:p w14:paraId="6AB5D3DA" w14:textId="77777777" w:rsidR="0066636D" w:rsidRPr="001566BD" w:rsidRDefault="0066636D" w:rsidP="0066636D">
      <w:r w:rsidRPr="001566BD">
        <w:rPr>
          <w:rFonts w:hint="eastAsia"/>
        </w:rPr>
        <w:t>やや薦めたい</w:t>
      </w:r>
    </w:p>
    <w:p w14:paraId="5C8D3DF1" w14:textId="77777777" w:rsidR="0066636D" w:rsidRPr="001566BD" w:rsidRDefault="0066636D" w:rsidP="0066636D">
      <w:r w:rsidRPr="001566BD">
        <w:rPr>
          <w:rFonts w:hint="eastAsia"/>
        </w:rPr>
        <w:t>どちらとも言えない</w:t>
      </w:r>
    </w:p>
    <w:p w14:paraId="318E2809" w14:textId="77777777" w:rsidR="0066636D" w:rsidRPr="001566BD" w:rsidRDefault="0066636D" w:rsidP="0066636D">
      <w:r w:rsidRPr="001566BD">
        <w:rPr>
          <w:rFonts w:hint="eastAsia"/>
        </w:rPr>
        <w:t>あまり薦めたくない</w:t>
      </w:r>
    </w:p>
    <w:p w14:paraId="35A2A0CF" w14:textId="77777777" w:rsidR="0066636D" w:rsidRPr="001566BD" w:rsidRDefault="0066636D" w:rsidP="0066636D">
      <w:r w:rsidRPr="001566BD">
        <w:rPr>
          <w:rFonts w:hint="eastAsia"/>
        </w:rPr>
        <w:t>薦めたくない</w:t>
      </w:r>
    </w:p>
    <w:p w14:paraId="3B00003D" w14:textId="77777777" w:rsidR="0066636D" w:rsidRPr="001566BD" w:rsidRDefault="0066636D" w:rsidP="0066636D">
      <w:pPr>
        <w:pBdr>
          <w:bottom w:val="single" w:sz="6" w:space="1" w:color="auto"/>
        </w:pBdr>
      </w:pPr>
    </w:p>
    <w:p w14:paraId="06FACBFB" w14:textId="77777777" w:rsidR="0066636D" w:rsidRPr="001566BD" w:rsidRDefault="0066636D" w:rsidP="0066636D"/>
    <w:p w14:paraId="5E700A0A" w14:textId="58529954" w:rsidR="0066636D" w:rsidRPr="001566BD" w:rsidRDefault="0066636D" w:rsidP="0066636D">
      <w:del w:id="64" w:author="do walk talk LLC." w:date="2023-11-10T11:01:00Z">
        <w:r w:rsidRPr="001566BD" w:rsidDel="005B3C16">
          <w:delText xml:space="preserve">Q13　</w:delText>
        </w:r>
      </w:del>
      <w:ins w:id="65" w:author="do walk talk LLC." w:date="2023-11-10T11:01:00Z">
        <w:r w:rsidR="005B3C16" w:rsidRPr="001566BD">
          <w:t>Q1</w:t>
        </w:r>
        <w:r w:rsidR="005B3C16">
          <w:t>4</w:t>
        </w:r>
        <w:r w:rsidR="005B3C16" w:rsidRPr="001566BD">
          <w:t xml:space="preserve">　</w:t>
        </w:r>
      </w:ins>
      <w:r w:rsidRPr="001566BD">
        <w:t>次にお引っ越しをされる際「ハウスメイト」をまた利用したいと思いますか。あてはまるものを一つお選びください。</w:t>
      </w:r>
    </w:p>
    <w:p w14:paraId="0B3E01C5" w14:textId="77777777" w:rsidR="0066636D" w:rsidRPr="001566BD" w:rsidRDefault="0066636D" w:rsidP="0066636D"/>
    <w:p w14:paraId="64D697C3" w14:textId="77777777" w:rsidR="0066636D" w:rsidRPr="001566BD" w:rsidRDefault="0066636D" w:rsidP="0066636D">
      <w:r w:rsidRPr="001566BD">
        <w:rPr>
          <w:rFonts w:hint="eastAsia"/>
        </w:rPr>
        <w:t>利用したい</w:t>
      </w:r>
    </w:p>
    <w:p w14:paraId="178912B2" w14:textId="77777777" w:rsidR="0066636D" w:rsidRPr="001566BD" w:rsidRDefault="0066636D" w:rsidP="0066636D">
      <w:r w:rsidRPr="001566BD">
        <w:rPr>
          <w:rFonts w:hint="eastAsia"/>
        </w:rPr>
        <w:t>やや利用したい</w:t>
      </w:r>
    </w:p>
    <w:p w14:paraId="009EFE00" w14:textId="77777777" w:rsidR="0066636D" w:rsidRPr="001566BD" w:rsidRDefault="0066636D" w:rsidP="0066636D">
      <w:r w:rsidRPr="001566BD">
        <w:rPr>
          <w:rFonts w:hint="eastAsia"/>
        </w:rPr>
        <w:t>どちらとも言えない</w:t>
      </w:r>
    </w:p>
    <w:p w14:paraId="6E82F67A" w14:textId="77777777" w:rsidR="0066636D" w:rsidRPr="001566BD" w:rsidRDefault="0066636D" w:rsidP="0066636D">
      <w:r w:rsidRPr="001566BD">
        <w:rPr>
          <w:rFonts w:hint="eastAsia"/>
        </w:rPr>
        <w:t>あまり利用したくない</w:t>
      </w:r>
    </w:p>
    <w:p w14:paraId="3136942B" w14:textId="77777777" w:rsidR="0066636D" w:rsidRPr="001566BD" w:rsidRDefault="0066636D" w:rsidP="0066636D">
      <w:r w:rsidRPr="001566BD">
        <w:rPr>
          <w:rFonts w:hint="eastAsia"/>
        </w:rPr>
        <w:t>利用したくない</w:t>
      </w:r>
    </w:p>
    <w:p w14:paraId="15DEFF94" w14:textId="77777777" w:rsidR="0066636D" w:rsidRPr="001566BD" w:rsidRDefault="0066636D" w:rsidP="0066636D">
      <w:pPr>
        <w:pBdr>
          <w:bottom w:val="single" w:sz="6" w:space="1" w:color="auto"/>
        </w:pBdr>
      </w:pPr>
    </w:p>
    <w:p w14:paraId="351C1DB4" w14:textId="77777777" w:rsidR="0066636D" w:rsidRPr="001566BD" w:rsidRDefault="0066636D" w:rsidP="0066636D"/>
    <w:p w14:paraId="12AC4DEC" w14:textId="0DE3E237" w:rsidR="0066636D" w:rsidRPr="001566BD" w:rsidRDefault="0066636D" w:rsidP="0066636D">
      <w:del w:id="66" w:author="do walk talk LLC." w:date="2023-11-10T11:01:00Z">
        <w:r w:rsidRPr="001566BD" w:rsidDel="005B3C16">
          <w:lastRenderedPageBreak/>
          <w:delText xml:space="preserve">Q14　</w:delText>
        </w:r>
      </w:del>
      <w:ins w:id="67" w:author="do walk talk LLC." w:date="2023-11-10T11:01:00Z">
        <w:r w:rsidR="005B3C16" w:rsidRPr="001566BD">
          <w:t>Q1</w:t>
        </w:r>
        <w:r w:rsidR="005B3C16">
          <w:t>5</w:t>
        </w:r>
        <w:r w:rsidR="005B3C16" w:rsidRPr="001566BD">
          <w:t xml:space="preserve">　</w:t>
        </w:r>
      </w:ins>
      <w:r w:rsidRPr="001566BD">
        <w:t>ご来店からご成約されるまでの総合的な満足度を一つお選びください。</w:t>
      </w:r>
    </w:p>
    <w:p w14:paraId="77360DCE" w14:textId="77777777" w:rsidR="0066636D" w:rsidRPr="001566BD" w:rsidRDefault="0066636D" w:rsidP="0066636D"/>
    <w:p w14:paraId="6FBC8514" w14:textId="77777777" w:rsidR="0066636D" w:rsidRPr="001566BD" w:rsidRDefault="0066636D" w:rsidP="0066636D">
      <w:r w:rsidRPr="001566BD">
        <w:rPr>
          <w:rFonts w:hint="eastAsia"/>
        </w:rPr>
        <w:t>満足した</w:t>
      </w:r>
    </w:p>
    <w:p w14:paraId="2E4A4A2D" w14:textId="77777777" w:rsidR="0066636D" w:rsidRPr="001566BD" w:rsidRDefault="0066636D" w:rsidP="0066636D">
      <w:r w:rsidRPr="001566BD">
        <w:rPr>
          <w:rFonts w:hint="eastAsia"/>
        </w:rPr>
        <w:t>やや満足した</w:t>
      </w:r>
    </w:p>
    <w:p w14:paraId="730C6833" w14:textId="77777777" w:rsidR="0066636D" w:rsidRPr="001566BD" w:rsidRDefault="0066636D" w:rsidP="0066636D">
      <w:r w:rsidRPr="001566BD">
        <w:rPr>
          <w:rFonts w:hint="eastAsia"/>
        </w:rPr>
        <w:t>どちらとも言えない</w:t>
      </w:r>
    </w:p>
    <w:p w14:paraId="3E067426" w14:textId="77777777" w:rsidR="0066636D" w:rsidRPr="001566BD" w:rsidRDefault="0066636D" w:rsidP="0066636D">
      <w:r w:rsidRPr="001566BD">
        <w:rPr>
          <w:rFonts w:hint="eastAsia"/>
        </w:rPr>
        <w:t>あまり満足していない</w:t>
      </w:r>
    </w:p>
    <w:p w14:paraId="18A2A6F4" w14:textId="77777777" w:rsidR="0066636D" w:rsidRPr="001566BD" w:rsidRDefault="0066636D" w:rsidP="0066636D">
      <w:r w:rsidRPr="001566BD">
        <w:rPr>
          <w:rFonts w:hint="eastAsia"/>
        </w:rPr>
        <w:t>満足していない</w:t>
      </w:r>
    </w:p>
    <w:p w14:paraId="32EBAD9E" w14:textId="77777777" w:rsidR="0066636D" w:rsidRPr="001566BD" w:rsidRDefault="0066636D" w:rsidP="0066636D">
      <w:pPr>
        <w:pBdr>
          <w:bottom w:val="single" w:sz="6" w:space="1" w:color="auto"/>
        </w:pBdr>
      </w:pPr>
    </w:p>
    <w:p w14:paraId="6CFE3A4D" w14:textId="77777777" w:rsidR="0066636D" w:rsidRPr="001566BD" w:rsidRDefault="0066636D" w:rsidP="0066636D"/>
    <w:p w14:paraId="700F8099" w14:textId="581C9D5B" w:rsidR="0066636D" w:rsidRPr="001566BD" w:rsidRDefault="0066636D" w:rsidP="0066636D">
      <w:del w:id="68" w:author="do walk talk LLC." w:date="2023-11-10T11:01:00Z">
        <w:r w:rsidRPr="001566BD" w:rsidDel="005B3C16">
          <w:delText xml:space="preserve">Q15　</w:delText>
        </w:r>
      </w:del>
      <w:ins w:id="69" w:author="do walk talk LLC." w:date="2023-11-10T11:01:00Z">
        <w:r w:rsidR="005B3C16" w:rsidRPr="001566BD">
          <w:t>Q1</w:t>
        </w:r>
        <w:r w:rsidR="005B3C16">
          <w:t>6</w:t>
        </w:r>
        <w:r w:rsidR="005B3C16" w:rsidRPr="001566BD">
          <w:t xml:space="preserve">　</w:t>
        </w:r>
      </w:ins>
      <w:r w:rsidRPr="001566BD">
        <w:t>お答えいただいた満足度の理由について具体的に教えてください。</w:t>
      </w:r>
    </w:p>
    <w:p w14:paraId="1DC56BB0" w14:textId="77777777" w:rsidR="0066636D" w:rsidRPr="001566BD" w:rsidRDefault="0066636D" w:rsidP="0066636D"/>
    <w:p w14:paraId="39C10D63" w14:textId="77777777" w:rsidR="0066636D" w:rsidRPr="001566BD" w:rsidRDefault="0066636D" w:rsidP="0066636D">
      <w:r w:rsidRPr="001566BD">
        <w:rPr>
          <w:rFonts w:hint="eastAsia"/>
        </w:rPr>
        <w:t>（自由入力欄）</w:t>
      </w:r>
    </w:p>
    <w:p w14:paraId="3E2B6F9F" w14:textId="77777777" w:rsidR="0066636D" w:rsidRPr="001566BD" w:rsidRDefault="0066636D" w:rsidP="0066636D">
      <w:pPr>
        <w:pBdr>
          <w:bottom w:val="single" w:sz="6" w:space="1" w:color="auto"/>
        </w:pBdr>
      </w:pPr>
    </w:p>
    <w:p w14:paraId="1D0390AB" w14:textId="77777777" w:rsidR="0066636D" w:rsidRPr="001566BD" w:rsidRDefault="0066636D" w:rsidP="0066636D"/>
    <w:p w14:paraId="2CD1BA14" w14:textId="6AE29377" w:rsidR="0066636D" w:rsidRPr="001566BD" w:rsidRDefault="0066636D" w:rsidP="0066636D">
      <w:del w:id="70" w:author="do walk talk LLC." w:date="2023-11-10T11:01:00Z">
        <w:r w:rsidRPr="001566BD" w:rsidDel="005B3C16">
          <w:delText xml:space="preserve">Q16　</w:delText>
        </w:r>
      </w:del>
      <w:ins w:id="71" w:author="do walk talk LLC." w:date="2023-11-10T11:01:00Z">
        <w:r w:rsidR="005B3C16" w:rsidRPr="001566BD">
          <w:t>Q1</w:t>
        </w:r>
        <w:r w:rsidR="005B3C16">
          <w:t>7</w:t>
        </w:r>
        <w:r w:rsidR="005B3C16" w:rsidRPr="001566BD">
          <w:t xml:space="preserve">　</w:t>
        </w:r>
      </w:ins>
      <w:r w:rsidRPr="001566BD">
        <w:t>最後に、「お部屋＋（プラス）」のサイトに会員になると、さまざまな会員イベントや安心のライフサポート、おトクなプレゼント特典などのサービスが受けられます。あなたは「お部屋＋（プラス）」のサービスを継続的に利用したいと思いますか。</w:t>
      </w:r>
    </w:p>
    <w:p w14:paraId="04DC4F76" w14:textId="77777777" w:rsidR="0066636D" w:rsidRPr="001566BD" w:rsidRDefault="0066636D" w:rsidP="0066636D"/>
    <w:p w14:paraId="12E10C34" w14:textId="77777777" w:rsidR="0066636D" w:rsidRPr="001566BD" w:rsidRDefault="0066636D" w:rsidP="0066636D">
      <w:r w:rsidRPr="001566BD">
        <w:rPr>
          <w:rFonts w:hint="eastAsia"/>
        </w:rPr>
        <w:t>継続利用したい</w:t>
      </w:r>
    </w:p>
    <w:p w14:paraId="5E9DF26B" w14:textId="77777777" w:rsidR="0066636D" w:rsidRPr="001566BD" w:rsidRDefault="0066636D" w:rsidP="0066636D">
      <w:r w:rsidRPr="001566BD">
        <w:rPr>
          <w:rFonts w:hint="eastAsia"/>
        </w:rPr>
        <w:t>やや継続利用したい</w:t>
      </w:r>
    </w:p>
    <w:p w14:paraId="6C69D04E" w14:textId="77777777" w:rsidR="0066636D" w:rsidRPr="001566BD" w:rsidRDefault="0066636D" w:rsidP="0066636D">
      <w:r w:rsidRPr="001566BD">
        <w:rPr>
          <w:rFonts w:hint="eastAsia"/>
        </w:rPr>
        <w:t>どちらとも言えない</w:t>
      </w:r>
    </w:p>
    <w:p w14:paraId="32692D95" w14:textId="77777777" w:rsidR="0066636D" w:rsidRPr="001566BD" w:rsidRDefault="0066636D" w:rsidP="0066636D">
      <w:r w:rsidRPr="001566BD">
        <w:rPr>
          <w:rFonts w:hint="eastAsia"/>
        </w:rPr>
        <w:t>あまり継続利用したくない</w:t>
      </w:r>
    </w:p>
    <w:p w14:paraId="080680AD" w14:textId="77777777" w:rsidR="0066636D" w:rsidRPr="001566BD" w:rsidRDefault="0066636D" w:rsidP="0066636D">
      <w:r w:rsidRPr="001566BD">
        <w:rPr>
          <w:rFonts w:hint="eastAsia"/>
        </w:rPr>
        <w:t>継続利用したくない</w:t>
      </w:r>
    </w:p>
    <w:p w14:paraId="7C8334A0" w14:textId="77777777" w:rsidR="0066636D" w:rsidRPr="001566BD" w:rsidRDefault="0066636D" w:rsidP="0066636D">
      <w:pPr>
        <w:pBdr>
          <w:bottom w:val="single" w:sz="6" w:space="1" w:color="auto"/>
        </w:pBdr>
      </w:pPr>
    </w:p>
    <w:p w14:paraId="611D4D7C" w14:textId="77777777" w:rsidR="0066636D" w:rsidRPr="001566BD" w:rsidRDefault="0066636D" w:rsidP="0066636D"/>
    <w:p w14:paraId="3C327C0B" w14:textId="222172B1" w:rsidR="0066636D" w:rsidRPr="001566BD" w:rsidRDefault="000202D3" w:rsidP="0066636D">
      <w:r w:rsidRPr="001566BD">
        <w:t xml:space="preserve"># </w:t>
      </w:r>
      <w:r w:rsidR="0066636D" w:rsidRPr="001566BD">
        <w:t>同意事項</w:t>
      </w:r>
    </w:p>
    <w:p w14:paraId="77CD7E58" w14:textId="77777777" w:rsidR="0066636D" w:rsidRPr="001566BD" w:rsidRDefault="0066636D" w:rsidP="0066636D">
      <w:r w:rsidRPr="001566BD">
        <w:rPr>
          <w:rFonts w:hint="eastAsia"/>
        </w:rPr>
        <w:t>お客さまの個人情報は、本キャンペーンの抽選・賞品発送、および個人を特定しない統計的情報としてマーケティング等の目的のために、ハウスメイトグループが使用させていただきます。収集した個人情報は、不当なアクセス、個人情報の漏洩、改ざん、破壊の防止に努め、厳正な管理をもって保管いたします。上記の必要情報をご提供いただけない場合、景品をご提供することができない場合がございますので、予めご了承ください。</w:t>
      </w:r>
    </w:p>
    <w:p w14:paraId="2607023B" w14:textId="2174F9B2" w:rsidR="0066636D" w:rsidRPr="001566BD" w:rsidRDefault="0066636D" w:rsidP="0066636D">
      <w:r w:rsidRPr="001566BD">
        <w:rPr>
          <w:rFonts w:hint="eastAsia"/>
        </w:rPr>
        <w:t>ハウスメイトグループの個人情報方針ならびにお取り扱いについては、ホームページ（</w:t>
      </w:r>
      <w:r w:rsidRPr="001566BD">
        <w:t>https://www.housemate.co.jp/privacy/index.html）をご確認ください。</w:t>
      </w:r>
    </w:p>
    <w:sectPr w:rsidR="0066636D" w:rsidRPr="001566B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 walk talk LLC.">
    <w15:presenceInfo w15:providerId="None" w15:userId="do walk talk LL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B8D"/>
    <w:rsid w:val="000202D3"/>
    <w:rsid w:val="00033195"/>
    <w:rsid w:val="00070F59"/>
    <w:rsid w:val="001566BD"/>
    <w:rsid w:val="001611D5"/>
    <w:rsid w:val="001E010D"/>
    <w:rsid w:val="00360BBD"/>
    <w:rsid w:val="00383834"/>
    <w:rsid w:val="005B3C16"/>
    <w:rsid w:val="0066636D"/>
    <w:rsid w:val="00727B81"/>
    <w:rsid w:val="0075781B"/>
    <w:rsid w:val="008A7CC3"/>
    <w:rsid w:val="00960B8D"/>
    <w:rsid w:val="00DF7435"/>
    <w:rsid w:val="00EA5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4DB07B"/>
  <w15:chartTrackingRefBased/>
  <w15:docId w15:val="{BF28309D-5997-D34E-989F-F9E9A8C0C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757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605</Words>
  <Characters>3454</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walk talk LLC.</dc:creator>
  <cp:keywords/>
  <dc:description/>
  <cp:lastModifiedBy>do walk talk LLC.</cp:lastModifiedBy>
  <cp:revision>3</cp:revision>
  <dcterms:created xsi:type="dcterms:W3CDTF">2023-11-10T02:00:00Z</dcterms:created>
  <dcterms:modified xsi:type="dcterms:W3CDTF">2023-11-10T03:08:00Z</dcterms:modified>
</cp:coreProperties>
</file>